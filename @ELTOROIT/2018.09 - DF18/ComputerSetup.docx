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F942" w14:textId="3A4DEC37" w:rsidR="00A05C4C" w:rsidRDefault="00D07C4A" w:rsidP="0071400C">
      <w:pPr>
        <w:pStyle w:val="Title"/>
        <w:spacing w:before="200" w:line="240" w:lineRule="auto"/>
      </w:pPr>
      <w:r>
        <w:t>D</w:t>
      </w:r>
      <w:r w:rsidR="00D57BF0">
        <w:t xml:space="preserve">reamForce 18 </w:t>
      </w:r>
      <w:r>
        <w:t>- Computer Setup</w:t>
      </w:r>
      <w:r w:rsidR="006B7DBF">
        <w:t>-Pre-Con</w:t>
      </w:r>
    </w:p>
    <w:p w14:paraId="2ADF5595" w14:textId="77777777" w:rsidR="002A3984" w:rsidRPr="002A3984" w:rsidRDefault="00564DE2" w:rsidP="0071400C">
      <w:r>
        <w:t>To be done at 50 Fremont 3</w:t>
      </w:r>
      <w:r w:rsidRPr="00564DE2">
        <w:rPr>
          <w:vertAlign w:val="superscript"/>
        </w:rPr>
        <w:t>rd</w:t>
      </w:r>
      <w:r>
        <w:t xml:space="preserve"> and 4</w:t>
      </w:r>
      <w:r w:rsidRPr="00564DE2">
        <w:rPr>
          <w:vertAlign w:val="superscript"/>
        </w:rPr>
        <w:t>th</w:t>
      </w:r>
      <w:r w:rsidR="00090FBC">
        <w:t xml:space="preserve"> Floor</w:t>
      </w:r>
    </w:p>
    <w:p w14:paraId="54E311AA" w14:textId="77777777" w:rsidR="00926A97" w:rsidRDefault="00926A97" w:rsidP="0071400C">
      <w:pPr>
        <w:pStyle w:val="Heading1"/>
        <w:spacing w:line="240" w:lineRule="auto"/>
      </w:pPr>
      <w:r>
        <w:t>Computer Hardware</w:t>
      </w:r>
    </w:p>
    <w:p w14:paraId="26298D1D" w14:textId="56593C52" w:rsidR="00203BB4" w:rsidRDefault="006E176D" w:rsidP="0071400C">
      <w:r>
        <w:t>P</w:t>
      </w:r>
      <w:r w:rsidR="000B0835">
        <w:t xml:space="preserve">lease verify that there is a </w:t>
      </w:r>
      <w:commentRangeStart w:id="0"/>
      <w:r w:rsidR="004B65F1">
        <w:t xml:space="preserve">Dreamforce </w:t>
      </w:r>
      <w:r w:rsidR="000B0835">
        <w:t>background</w:t>
      </w:r>
      <w:commentRangeEnd w:id="0"/>
      <w:r w:rsidR="00684ACF">
        <w:rPr>
          <w:rStyle w:val="CommentReference"/>
        </w:rPr>
        <w:commentReference w:id="0"/>
      </w:r>
      <w:r w:rsidR="000B0835">
        <w:t xml:space="preserve">, and that there is a mouse with </w:t>
      </w:r>
      <w:r w:rsidR="004D44E8">
        <w:t xml:space="preserve">each laptop and a </w:t>
      </w:r>
      <w:commentRangeStart w:id="1"/>
      <w:r w:rsidR="004D44E8">
        <w:t xml:space="preserve">sticker with number on each screen </w:t>
      </w:r>
      <w:commentRangeEnd w:id="1"/>
      <w:r w:rsidR="00684ACF">
        <w:rPr>
          <w:rStyle w:val="CommentReference"/>
        </w:rPr>
        <w:commentReference w:id="1"/>
      </w:r>
      <w:r w:rsidR="004D44E8">
        <w:t>(HOWS ONLY 001-170)</w:t>
      </w:r>
    </w:p>
    <w:p w14:paraId="0EAF5563" w14:textId="77777777" w:rsidR="004D44E8" w:rsidRDefault="004D44E8" w:rsidP="0071400C"/>
    <w:p w14:paraId="231749A9" w14:textId="77777777" w:rsidR="00203BB4" w:rsidRDefault="00835F83" w:rsidP="0071400C">
      <w:pPr>
        <w:pStyle w:val="Heading1"/>
        <w:spacing w:line="240" w:lineRule="auto"/>
      </w:pPr>
      <w:r>
        <w:t>Shortcuts</w:t>
      </w:r>
    </w:p>
    <w:p w14:paraId="4F718DBE" w14:textId="77777777" w:rsidR="00835F83" w:rsidRDefault="00301188" w:rsidP="0071400C">
      <w:r>
        <w:t>Verify that these shortcuts are on the desktop: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584"/>
      </w:tblGrid>
      <w:tr w:rsidR="001F69FC" w:rsidRPr="00301188" w14:paraId="27EC0407" w14:textId="77777777" w:rsidTr="009E46A7">
        <w:tc>
          <w:tcPr>
            <w:tcW w:w="2988" w:type="dxa"/>
          </w:tcPr>
          <w:p w14:paraId="52579873" w14:textId="77777777" w:rsidR="001F69FC" w:rsidRPr="00301188" w:rsidRDefault="001F69FC" w:rsidP="0071400C">
            <w:pPr>
              <w:pStyle w:val="ListParagraph"/>
              <w:numPr>
                <w:ilvl w:val="0"/>
                <w:numId w:val="4"/>
              </w:numPr>
            </w:pPr>
            <w:commentRangeStart w:id="2"/>
            <w:r w:rsidRPr="00301188">
              <w:t>Google Chrome</w:t>
            </w:r>
            <w:commentRangeEnd w:id="2"/>
            <w:r w:rsidR="00684ACF">
              <w:rPr>
                <w:rStyle w:val="CommentReference"/>
                <w:rFonts w:ascii="Times New Roman" w:eastAsia="Times New Roman" w:hAnsi="Times New Roman" w:cs="Times New Roman"/>
                <w:lang w:bidi="ar-SA"/>
              </w:rPr>
              <w:commentReference w:id="2"/>
            </w:r>
          </w:p>
        </w:tc>
        <w:tc>
          <w:tcPr>
            <w:tcW w:w="2160" w:type="dxa"/>
          </w:tcPr>
          <w:p w14:paraId="0580593C" w14:textId="77777777" w:rsidR="001F69FC" w:rsidRPr="001F69FC" w:rsidRDefault="001F69FC" w:rsidP="0071400C">
            <w:pPr>
              <w:pStyle w:val="ListParagraph"/>
              <w:numPr>
                <w:ilvl w:val="0"/>
                <w:numId w:val="4"/>
              </w:numPr>
            </w:pPr>
            <w:commentRangeStart w:id="3"/>
            <w:r w:rsidRPr="001F69FC">
              <w:t>Data Loader</w:t>
            </w:r>
            <w:commentRangeEnd w:id="3"/>
            <w:r w:rsidR="00684ACF">
              <w:rPr>
                <w:rStyle w:val="CommentReference"/>
                <w:rFonts w:ascii="Times New Roman" w:eastAsia="Times New Roman" w:hAnsi="Times New Roman" w:cs="Times New Roman"/>
                <w:lang w:bidi="ar-SA"/>
              </w:rPr>
              <w:commentReference w:id="3"/>
            </w:r>
          </w:p>
        </w:tc>
      </w:tr>
      <w:tr w:rsidR="001F69FC" w:rsidRPr="00301188" w14:paraId="1370A4E3" w14:textId="77777777" w:rsidTr="009E46A7">
        <w:tc>
          <w:tcPr>
            <w:tcW w:w="2988" w:type="dxa"/>
          </w:tcPr>
          <w:p w14:paraId="246340FC" w14:textId="77777777" w:rsidR="001F69FC" w:rsidRPr="00301188" w:rsidRDefault="001F69FC" w:rsidP="0071400C">
            <w:pPr>
              <w:pStyle w:val="ListParagraph"/>
              <w:numPr>
                <w:ilvl w:val="0"/>
                <w:numId w:val="4"/>
              </w:numPr>
            </w:pPr>
            <w:commentRangeStart w:id="4"/>
            <w:r w:rsidRPr="00301188">
              <w:t>Mozilla Firefox</w:t>
            </w:r>
            <w:commentRangeEnd w:id="4"/>
            <w:r w:rsidR="00684ACF">
              <w:rPr>
                <w:rStyle w:val="CommentReference"/>
                <w:rFonts w:ascii="Times New Roman" w:eastAsia="Times New Roman" w:hAnsi="Times New Roman" w:cs="Times New Roman"/>
                <w:lang w:bidi="ar-SA"/>
              </w:rPr>
              <w:commentReference w:id="4"/>
            </w:r>
          </w:p>
        </w:tc>
        <w:tc>
          <w:tcPr>
            <w:tcW w:w="2160" w:type="dxa"/>
          </w:tcPr>
          <w:p w14:paraId="0EC0BF1E" w14:textId="77777777" w:rsidR="001F69FC" w:rsidRPr="00301188" w:rsidRDefault="001F69FC" w:rsidP="0071400C">
            <w:pPr>
              <w:pStyle w:val="ListParagraph"/>
              <w:numPr>
                <w:ilvl w:val="0"/>
                <w:numId w:val="4"/>
              </w:numPr>
            </w:pPr>
            <w:commentRangeStart w:id="5"/>
            <w:r w:rsidRPr="00301188">
              <w:t>Notepad++</w:t>
            </w:r>
            <w:commentRangeEnd w:id="5"/>
            <w:r w:rsidR="00684ACF">
              <w:rPr>
                <w:rStyle w:val="CommentReference"/>
                <w:rFonts w:ascii="Times New Roman" w:eastAsia="Times New Roman" w:hAnsi="Times New Roman" w:cs="Times New Roman"/>
                <w:lang w:bidi="ar-SA"/>
              </w:rPr>
              <w:commentReference w:id="5"/>
            </w:r>
          </w:p>
        </w:tc>
      </w:tr>
    </w:tbl>
    <w:p w14:paraId="03660775" w14:textId="77777777" w:rsidR="003827EE" w:rsidRDefault="003827EE" w:rsidP="0071400C">
      <w:pPr>
        <w:pStyle w:val="NoSpacing"/>
      </w:pPr>
    </w:p>
    <w:p w14:paraId="7C38D8A9" w14:textId="77777777" w:rsidR="00835F83" w:rsidRDefault="00835F83" w:rsidP="0071400C">
      <w:pPr>
        <w:pStyle w:val="Heading1"/>
        <w:spacing w:line="240" w:lineRule="auto"/>
      </w:pPr>
      <w:r>
        <w:t>Bookmarks</w:t>
      </w:r>
    </w:p>
    <w:p w14:paraId="2BDCBE56" w14:textId="5EFA0DF4" w:rsidR="00301188" w:rsidRDefault="00284B2E" w:rsidP="0071400C">
      <w:pPr>
        <w:rPr>
          <w:rStyle w:val="Hyperlink"/>
        </w:rPr>
      </w:pPr>
      <w:r>
        <w:fldChar w:fldCharType="begin"/>
      </w:r>
      <w:r w:rsidR="00081E32">
        <w:instrText xml:space="preserve"> SEQ H1 \* Arabic \r 1 \* MERGEFORMAT </w:instrText>
      </w:r>
      <w:r>
        <w:fldChar w:fldCharType="separate"/>
      </w:r>
      <w:r w:rsidR="009E46A7">
        <w:rPr>
          <w:noProof/>
        </w:rPr>
        <w:t>1</w:t>
      </w:r>
      <w:r>
        <w:rPr>
          <w:noProof/>
        </w:rPr>
        <w:fldChar w:fldCharType="end"/>
      </w:r>
      <w:r w:rsidR="007871F6">
        <w:t>.</w:t>
      </w:r>
      <w:r w:rsidR="007871F6">
        <w:tab/>
      </w:r>
      <w:r w:rsidR="00301188">
        <w:t xml:space="preserve">Open </w:t>
      </w:r>
      <w:del w:id="6" w:author="Microsoft Office User" w:date="2018-08-25T16:57:00Z">
        <w:r w:rsidR="00301188" w:rsidDel="005D5770">
          <w:delText xml:space="preserve">all </w:delText>
        </w:r>
      </w:del>
      <w:del w:id="7" w:author="Microsoft Office User" w:date="2018-08-25T15:42:00Z">
        <w:r w:rsidR="00301188" w:rsidDel="00684ACF">
          <w:delText xml:space="preserve">three </w:delText>
        </w:r>
      </w:del>
      <w:ins w:id="8" w:author="Microsoft Office User" w:date="2018-08-25T16:57:00Z">
        <w:r w:rsidR="005D5770">
          <w:t>both</w:t>
        </w:r>
      </w:ins>
      <w:ins w:id="9" w:author="Microsoft Office User" w:date="2018-08-25T15:42:00Z">
        <w:r w:rsidR="00684ACF">
          <w:t xml:space="preserve"> </w:t>
        </w:r>
      </w:ins>
      <w:r w:rsidR="00301188">
        <w:t>browsers (Google Chrome, Mozilla</w:t>
      </w:r>
      <w:r w:rsidR="00D57BF0">
        <w:t xml:space="preserve"> Firefox)</w:t>
      </w:r>
      <w:r w:rsidR="00301188">
        <w:t xml:space="preserve"> and verify that the </w:t>
      </w:r>
      <w:commentRangeStart w:id="10"/>
      <w:r w:rsidR="00301188">
        <w:t xml:space="preserve">home </w:t>
      </w:r>
      <w:commentRangeEnd w:id="10"/>
      <w:r w:rsidR="00684ACF">
        <w:rPr>
          <w:rStyle w:val="CommentReference"/>
        </w:rPr>
        <w:commentReference w:id="10"/>
      </w:r>
      <w:r w:rsidR="00301188">
        <w:t xml:space="preserve">page is </w:t>
      </w:r>
      <w:hyperlink r:id="rId10" w:history="1">
        <w:r w:rsidR="0013687B" w:rsidRPr="00BC2C08">
          <w:rPr>
            <w:rStyle w:val="Hyperlink"/>
          </w:rPr>
          <w:t>https://login.salesforce.com</w:t>
        </w:r>
      </w:hyperlink>
      <w:r w:rsidR="0013687B">
        <w:rPr>
          <w:rStyle w:val="Hyperlink"/>
        </w:rPr>
        <w:t xml:space="preserve"> </w:t>
      </w:r>
    </w:p>
    <w:p w14:paraId="163A64D3" w14:textId="77777777" w:rsidR="003A2B9E" w:rsidRDefault="003A2B9E" w:rsidP="0071400C"/>
    <w:p w14:paraId="4E7EB54B" w14:textId="77777777" w:rsidR="00835F83" w:rsidRPr="00203BB4" w:rsidRDefault="000504EA" w:rsidP="0071400C">
      <w:r>
        <w:rPr>
          <w:noProof/>
        </w:rPr>
        <w:fldChar w:fldCharType="begin"/>
      </w:r>
      <w:r>
        <w:rPr>
          <w:noProof/>
        </w:rPr>
        <w:instrText xml:space="preserve"> SEQ H1 \n \* Arabic \* MERGEFORMAT </w:instrText>
      </w:r>
      <w:r>
        <w:rPr>
          <w:noProof/>
        </w:rPr>
        <w:fldChar w:fldCharType="separate"/>
      </w:r>
      <w:r w:rsidR="009E46A7">
        <w:rPr>
          <w:noProof/>
        </w:rPr>
        <w:t>2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301188">
        <w:t>Verify that the sites below are bookmarked</w:t>
      </w:r>
      <w:r w:rsidR="00B75B03">
        <w:t xml:space="preserve"> and that they launch successfully</w:t>
      </w:r>
      <w:r w:rsidR="00301188">
        <w:t>:</w:t>
      </w:r>
    </w:p>
    <w:tbl>
      <w:tblPr>
        <w:tblStyle w:val="LightList-Accent11"/>
        <w:tblW w:w="118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999"/>
        <w:gridCol w:w="7841"/>
      </w:tblGrid>
      <w:tr w:rsidR="00D57BF0" w:rsidRPr="007871F6" w14:paraId="72064E8D" w14:textId="77777777" w:rsidTr="0002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DFDE618" w14:textId="77777777" w:rsidR="00D57BF0" w:rsidRPr="007871F6" w:rsidRDefault="00D57BF0" w:rsidP="0071400C">
            <w:pPr>
              <w:pStyle w:val="NoSpacing"/>
            </w:pPr>
            <w:r w:rsidRPr="007871F6">
              <w:t>Google Chrome</w:t>
            </w:r>
          </w:p>
        </w:tc>
        <w:tc>
          <w:tcPr>
            <w:tcW w:w="1999" w:type="dxa"/>
          </w:tcPr>
          <w:p w14:paraId="40711D7B" w14:textId="77777777" w:rsidR="00D57BF0" w:rsidRPr="007871F6" w:rsidRDefault="00D57BF0" w:rsidP="007140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71F6">
              <w:t>Mozilla Firefox</w:t>
            </w:r>
          </w:p>
        </w:tc>
        <w:tc>
          <w:tcPr>
            <w:tcW w:w="7841" w:type="dxa"/>
          </w:tcPr>
          <w:p w14:paraId="57D719D1" w14:textId="77777777" w:rsidR="00D57BF0" w:rsidRPr="007871F6" w:rsidRDefault="00D57BF0" w:rsidP="007140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  / URL</w:t>
            </w:r>
          </w:p>
        </w:tc>
      </w:tr>
      <w:tr w:rsidR="00D57BF0" w:rsidRPr="007871F6" w14:paraId="4C4CFB8A" w14:textId="77777777" w:rsidTr="0002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7005913" w14:textId="77777777" w:rsidR="00D57BF0" w:rsidRPr="007871F6" w:rsidRDefault="00D57BF0" w:rsidP="0071400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Salesforce Login </w:t>
            </w:r>
          </w:p>
        </w:tc>
        <w:tc>
          <w:tcPr>
            <w:tcW w:w="1999" w:type="dxa"/>
          </w:tcPr>
          <w:p w14:paraId="636636CB" w14:textId="77777777" w:rsidR="00D57BF0" w:rsidRPr="00B75B03" w:rsidRDefault="00D57BF0" w:rsidP="007140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Salesforce L</w:t>
            </w:r>
            <w:r w:rsidRPr="00B75B03">
              <w:t xml:space="preserve">ogin </w:t>
            </w:r>
          </w:p>
        </w:tc>
        <w:tc>
          <w:tcPr>
            <w:tcW w:w="7841" w:type="dxa"/>
          </w:tcPr>
          <w:p w14:paraId="36288A43" w14:textId="77777777" w:rsidR="00D57BF0" w:rsidRPr="00F008A4" w:rsidRDefault="00184296" w:rsidP="007140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D57BF0" w:rsidRPr="00F008A4">
                <w:rPr>
                  <w:rStyle w:val="Hyperlink"/>
                </w:rPr>
                <w:t>https://login.salesforce.com/</w:t>
              </w:r>
            </w:hyperlink>
            <w:r w:rsidR="00D57BF0" w:rsidRPr="00F008A4">
              <w:t xml:space="preserve"> </w:t>
            </w:r>
          </w:p>
        </w:tc>
      </w:tr>
      <w:tr w:rsidR="00D57BF0" w:rsidRPr="002876BE" w14:paraId="1BF8C0F3" w14:textId="77777777" w:rsidTr="0002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8570066" w14:textId="143FB3CF" w:rsidR="00D57BF0" w:rsidRPr="007871F6" w:rsidRDefault="0002626B" w:rsidP="0071400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Bootcamp</w:t>
            </w:r>
            <w:r w:rsidR="00D57BF0" w:rsidRPr="00E3444D">
              <w:rPr>
                <w:b w:val="0"/>
              </w:rPr>
              <w:t xml:space="preserve"> Survey</w:t>
            </w:r>
          </w:p>
        </w:tc>
        <w:tc>
          <w:tcPr>
            <w:tcW w:w="1999" w:type="dxa"/>
          </w:tcPr>
          <w:p w14:paraId="2CB6FF01" w14:textId="4F2783D1" w:rsidR="00D57BF0" w:rsidRPr="007871F6" w:rsidRDefault="0002626B" w:rsidP="007140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Bootcamp</w:t>
            </w:r>
            <w:r w:rsidR="00D57BF0">
              <w:t xml:space="preserve"> </w:t>
            </w:r>
            <w:r w:rsidR="00D57BF0" w:rsidRPr="00E3444D">
              <w:t>Survey</w:t>
            </w:r>
          </w:p>
        </w:tc>
        <w:tc>
          <w:tcPr>
            <w:tcW w:w="7841" w:type="dxa"/>
          </w:tcPr>
          <w:p w14:paraId="527CE20C" w14:textId="44CA924C" w:rsidR="00D57BF0" w:rsidRPr="00F008A4" w:rsidRDefault="00184296" w:rsidP="0002626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4D75C5" w:rsidRPr="00BC2C08">
                <w:rPr>
                  <w:rStyle w:val="Hyperlink"/>
                </w:rPr>
                <w:t>https://www.surveymonkey.com/r/DF18Bootcamps</w:t>
              </w:r>
            </w:hyperlink>
            <w:r w:rsidR="004D75C5">
              <w:t xml:space="preserve"> </w:t>
            </w:r>
          </w:p>
        </w:tc>
      </w:tr>
      <w:tr w:rsidR="00D57BF0" w:rsidRPr="007871F6" w14:paraId="5973F548" w14:textId="77777777" w:rsidTr="0002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10EF4E8" w14:textId="6470D31C" w:rsidR="00D57BF0" w:rsidRPr="001F50EA" w:rsidRDefault="00D57BF0" w:rsidP="001F50EA">
            <w:pPr>
              <w:pStyle w:val="NoSpacing"/>
              <w:jc w:val="center"/>
              <w:rPr>
                <w:b w:val="0"/>
              </w:rPr>
            </w:pPr>
            <w:r w:rsidRPr="001F50EA">
              <w:rPr>
                <w:b w:val="0"/>
              </w:rPr>
              <w:t>Salesforce</w:t>
            </w:r>
            <w:r w:rsidR="001F50EA" w:rsidRPr="001F50EA">
              <w:rPr>
                <w:b w:val="0"/>
              </w:rPr>
              <w:t xml:space="preserve"> </w:t>
            </w:r>
            <w:r w:rsidRPr="001F50EA">
              <w:rPr>
                <w:b w:val="0"/>
              </w:rPr>
              <w:t>Certification</w:t>
            </w:r>
          </w:p>
        </w:tc>
        <w:tc>
          <w:tcPr>
            <w:tcW w:w="1999" w:type="dxa"/>
          </w:tcPr>
          <w:p w14:paraId="25D63ED3" w14:textId="77777777" w:rsidR="00D57BF0" w:rsidRPr="007871F6" w:rsidRDefault="00D57BF0" w:rsidP="00D57B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41" w:type="dxa"/>
          </w:tcPr>
          <w:p w14:paraId="35E62707" w14:textId="77777777" w:rsidR="00D57BF0" w:rsidRPr="00F008A4" w:rsidRDefault="00184296" w:rsidP="00D57B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D57BF0" w:rsidRPr="000A0F9A">
                <w:rPr>
                  <w:rStyle w:val="Hyperlink"/>
                </w:rPr>
                <w:t>https://</w:t>
              </w:r>
              <w:r w:rsidR="00D57BF0" w:rsidRPr="000A0F9A">
                <w:rPr>
                  <w:rStyle w:val="Hyperlink"/>
                  <w:rFonts w:cs="Arial"/>
                </w:rPr>
                <w:t>www.webassessor.com/salesforce</w:t>
              </w:r>
            </w:hyperlink>
            <w:r w:rsidR="00D57BF0">
              <w:t xml:space="preserve">  </w:t>
            </w:r>
          </w:p>
        </w:tc>
      </w:tr>
      <w:tr w:rsidR="00A01CB8" w:rsidRPr="00F008A4" w14:paraId="0D45AD76" w14:textId="77777777" w:rsidTr="0002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1746D61" w14:textId="451C4E00" w:rsidR="00A01CB8" w:rsidRPr="00A01CB8" w:rsidRDefault="00A01CB8" w:rsidP="00A01CB8">
            <w:pPr>
              <w:pStyle w:val="NoSpacing"/>
              <w:jc w:val="center"/>
              <w:rPr>
                <w:b w:val="0"/>
              </w:rPr>
            </w:pPr>
            <w:r w:rsidRPr="00A01CB8">
              <w:rPr>
                <w:b w:val="0"/>
              </w:rPr>
              <w:t>Marketing Cloud Login</w:t>
            </w:r>
          </w:p>
        </w:tc>
        <w:tc>
          <w:tcPr>
            <w:tcW w:w="1999" w:type="dxa"/>
          </w:tcPr>
          <w:p w14:paraId="7A951014" w14:textId="31F41BBE" w:rsidR="00A01CB8" w:rsidRPr="00A01CB8" w:rsidRDefault="00A01CB8" w:rsidP="00D57B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CB8">
              <w:t>Marketing Cloud Login</w:t>
            </w:r>
          </w:p>
        </w:tc>
        <w:tc>
          <w:tcPr>
            <w:tcW w:w="7841" w:type="dxa"/>
          </w:tcPr>
          <w:p w14:paraId="4396DA68" w14:textId="6D407999" w:rsidR="00A01CB8" w:rsidRDefault="00184296" w:rsidP="00D57B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color w:val="1155CC"/>
                <w:sz w:val="22"/>
                <w:szCs w:val="22"/>
                <w:shd w:val="clear" w:color="auto" w:fill="FFFFFF"/>
              </w:rPr>
            </w:pPr>
            <w:hyperlink r:id="rId14" w:history="1">
              <w:r w:rsidR="0058371F" w:rsidRPr="006C2750">
                <w:rPr>
                  <w:rStyle w:val="Hyperlink"/>
                  <w:rFonts w:ascii="Arial" w:hAnsi="Arial" w:cs="Arial"/>
                  <w:sz w:val="22"/>
                  <w:szCs w:val="18"/>
                  <w:shd w:val="clear" w:color="auto" w:fill="F5F7FF"/>
                </w:rPr>
                <w:t>http://mc.exacttarget.com</w:t>
              </w:r>
            </w:hyperlink>
          </w:p>
        </w:tc>
      </w:tr>
      <w:tr w:rsidR="00A01CB8" w:rsidRPr="00F008A4" w14:paraId="744E3BB3" w14:textId="77777777" w:rsidTr="0002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1A5DA0D9" w14:textId="7CD926CE" w:rsidR="00A01CB8" w:rsidRPr="00A01CB8" w:rsidRDefault="00A01CB8" w:rsidP="00D57BF0">
            <w:pPr>
              <w:pStyle w:val="NoSpacing"/>
              <w:rPr>
                <w:b w:val="0"/>
              </w:rPr>
            </w:pPr>
            <w:r w:rsidRPr="00A01CB8">
              <w:rPr>
                <w:b w:val="0"/>
              </w:rPr>
              <w:t>Pardot Login</w:t>
            </w:r>
          </w:p>
        </w:tc>
        <w:tc>
          <w:tcPr>
            <w:tcW w:w="1999" w:type="dxa"/>
          </w:tcPr>
          <w:p w14:paraId="14F05DEE" w14:textId="07B33A4E" w:rsidR="00A01CB8" w:rsidRPr="00A01CB8" w:rsidRDefault="00A01CB8" w:rsidP="00D57BF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CB8">
              <w:t>Pardot Login</w:t>
            </w:r>
          </w:p>
        </w:tc>
        <w:tc>
          <w:tcPr>
            <w:tcW w:w="7841" w:type="dxa"/>
          </w:tcPr>
          <w:p w14:paraId="645036AB" w14:textId="7EB14C1A" w:rsidR="00A01CB8" w:rsidRPr="005F4895" w:rsidRDefault="00184296" w:rsidP="005F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15" w:tgtFrame="_blank" w:history="1">
              <w:r w:rsidR="005F4895">
                <w:rPr>
                  <w:rStyle w:val="Hyperlink"/>
                  <w:rFonts w:ascii="Arial" w:hAnsi="Arial" w:cs="Arial"/>
                  <w:color w:val="263238"/>
                  <w:sz w:val="20"/>
                  <w:szCs w:val="20"/>
                </w:rPr>
                <w:t>pi.pardot.com</w:t>
              </w:r>
            </w:hyperlink>
            <w:r w:rsidR="005F4895">
              <w:t xml:space="preserve">  </w:t>
            </w:r>
          </w:p>
        </w:tc>
      </w:tr>
      <w:tr w:rsidR="00D57BF0" w:rsidRPr="00F008A4" w14:paraId="608F7320" w14:textId="77777777" w:rsidTr="00026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313EE5A" w14:textId="77777777" w:rsidR="00D57BF0" w:rsidRPr="00AF7932" w:rsidRDefault="00D57BF0" w:rsidP="00D57BF0">
            <w:pPr>
              <w:pStyle w:val="NoSpacing"/>
              <w:rPr>
                <w:b w:val="0"/>
              </w:rPr>
            </w:pPr>
            <w:r w:rsidRPr="00AF7932">
              <w:rPr>
                <w:b w:val="0"/>
              </w:rPr>
              <w:t>Mimeo Login</w:t>
            </w:r>
          </w:p>
        </w:tc>
        <w:tc>
          <w:tcPr>
            <w:tcW w:w="1999" w:type="dxa"/>
          </w:tcPr>
          <w:p w14:paraId="2EAB9A7C" w14:textId="77777777" w:rsidR="00D57BF0" w:rsidRPr="006D50C4" w:rsidRDefault="00D57BF0" w:rsidP="00D57B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Mimeo Login</w:t>
            </w:r>
          </w:p>
        </w:tc>
        <w:tc>
          <w:tcPr>
            <w:tcW w:w="7841" w:type="dxa"/>
          </w:tcPr>
          <w:p w14:paraId="5834117B" w14:textId="77777777" w:rsidR="00D57BF0" w:rsidRPr="00AF7932" w:rsidRDefault="00184296" w:rsidP="00D57BF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hyperlink r:id="rId16" w:anchor="/login" w:tgtFrame="_blank" w:history="1">
              <w:r w:rsidR="00D57BF0" w:rsidRPr="00AF7932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  <w:shd w:val="clear" w:color="auto" w:fill="FFFFFF"/>
                </w:rPr>
                <w:t>https://salesforce.mimeo.digital/</w:t>
              </w:r>
            </w:hyperlink>
            <w:r w:rsidR="00D57BF0" w:rsidRPr="00AF7932">
              <w:rPr>
                <w:rStyle w:val="apple-converted-space"/>
                <w:rFonts w:ascii="Arial" w:hAnsi="Arial" w:cs="Arial"/>
                <w:color w:val="333333"/>
                <w:sz w:val="22"/>
                <w:szCs w:val="22"/>
                <w:shd w:val="clear" w:color="auto" w:fill="F5F7FF"/>
              </w:rPr>
              <w:t> </w:t>
            </w:r>
          </w:p>
        </w:tc>
      </w:tr>
    </w:tbl>
    <w:p w14:paraId="7A406B7D" w14:textId="77777777" w:rsidR="007C1CF4" w:rsidRDefault="007C1CF4" w:rsidP="0071400C">
      <w:pPr>
        <w:pStyle w:val="NoSpacing"/>
      </w:pPr>
    </w:p>
    <w:p w14:paraId="14688496" w14:textId="77777777" w:rsidR="00245CAF" w:rsidRDefault="00245CAF" w:rsidP="00245CAF">
      <w:pPr>
        <w:rPr>
          <w:noProof/>
        </w:rPr>
      </w:pPr>
      <w:r>
        <w:t xml:space="preserve">3. </w:t>
      </w:r>
      <w:r>
        <w:rPr>
          <w:noProof/>
        </w:rPr>
        <w:t xml:space="preserve">2. Please verify the </w:t>
      </w:r>
      <w:commentRangeStart w:id="11"/>
      <w:r>
        <w:rPr>
          <w:noProof/>
        </w:rPr>
        <w:t xml:space="preserve">Chrome Extension </w:t>
      </w:r>
      <w:commentRangeEnd w:id="11"/>
      <w:r w:rsidR="00F35E60">
        <w:rPr>
          <w:rStyle w:val="CommentReference"/>
        </w:rPr>
        <w:commentReference w:id="11"/>
      </w:r>
      <w:r>
        <w:rPr>
          <w:noProof/>
        </w:rPr>
        <w:t>is enabled on CHROME only (in upper right hand corner of browser) *important for the BSX-101 course!</w:t>
      </w:r>
      <w:r w:rsidR="00714142">
        <w:rPr>
          <w:noProof/>
        </w:rPr>
        <w:t xml:space="preserve">  *if extension is missing please add here: </w:t>
      </w:r>
      <w:hyperlink r:id="rId17" w:history="1">
        <w:r w:rsidR="00FB2A37" w:rsidRPr="00FC4186">
          <w:rPr>
            <w:rStyle w:val="Hyperlink"/>
            <w:noProof/>
          </w:rPr>
          <w:t>https://chrome.google.com/webstore/detail/tab-resize-split-screen-l/bkpenclhmiealbebdopglffmfdiilejc</w:t>
        </w:r>
      </w:hyperlink>
    </w:p>
    <w:p w14:paraId="08B330CF" w14:textId="77777777" w:rsidR="00FB2A37" w:rsidRDefault="00FB2A37" w:rsidP="00245CAF">
      <w:pPr>
        <w:rPr>
          <w:noProof/>
        </w:rPr>
      </w:pPr>
    </w:p>
    <w:p w14:paraId="5D641F28" w14:textId="77777777" w:rsidR="00245CAF" w:rsidRDefault="00245CAF" w:rsidP="00245CA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A530EF" wp14:editId="0F5332F1">
            <wp:extent cx="602032" cy="85351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36F1" w14:textId="77777777" w:rsidR="00245CAF" w:rsidRDefault="00245CAF" w:rsidP="0071400C">
      <w:pPr>
        <w:pStyle w:val="NoSpacing"/>
      </w:pPr>
    </w:p>
    <w:p w14:paraId="20A4AD98" w14:textId="77777777" w:rsidR="00245CAF" w:rsidRDefault="00245CAF" w:rsidP="0071400C">
      <w:pPr>
        <w:pStyle w:val="NoSpacing"/>
      </w:pPr>
    </w:p>
    <w:p w14:paraId="68A4653A" w14:textId="77777777" w:rsidR="007871F6" w:rsidRDefault="007871F6" w:rsidP="0071400C">
      <w:pPr>
        <w:pStyle w:val="Heading1"/>
        <w:spacing w:line="240" w:lineRule="auto"/>
      </w:pPr>
      <w:r>
        <w:t>Applications</w:t>
      </w:r>
    </w:p>
    <w:p w14:paraId="05CC4714" w14:textId="5D081DD0" w:rsidR="007871F6" w:rsidRDefault="007871F6" w:rsidP="0071400C">
      <w:pPr>
        <w:pStyle w:val="Heading2"/>
        <w:spacing w:line="240" w:lineRule="auto"/>
      </w:pPr>
      <w:commentRangeStart w:id="12"/>
      <w:r>
        <w:lastRenderedPageBreak/>
        <w:t>Data Loader</w:t>
      </w:r>
      <w:r w:rsidR="002D0C38">
        <w:t xml:space="preserve"> </w:t>
      </w:r>
      <w:commentRangeEnd w:id="12"/>
      <w:r w:rsidR="00F35E60">
        <w:rPr>
          <w:rStyle w:val="CommentReference"/>
          <w:rFonts w:ascii="Times New Roman" w:eastAsia="Times New Roman" w:hAnsi="Times New Roman" w:cs="Times New Roman"/>
          <w:b w:val="0"/>
          <w:spacing w:val="0"/>
          <w:lang w:bidi="ar-SA"/>
        </w:rPr>
        <w:commentReference w:id="12"/>
      </w:r>
      <w:r w:rsidR="005A46A0" w:rsidRPr="005A46A0">
        <w:rPr>
          <w:noProof/>
        </w:rPr>
        <w:drawing>
          <wp:inline distT="0" distB="0" distL="0" distR="0" wp14:anchorId="1B6C96F2" wp14:editId="0764CB56">
            <wp:extent cx="742869" cy="652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469" cy="6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C38" w:rsidRPr="002D0C38">
        <w:rPr>
          <w:position w:val="-6"/>
        </w:rPr>
        <w:t xml:space="preserve"> </w:t>
      </w:r>
      <w:r w:rsidR="00F257C8">
        <w:rPr>
          <w:position w:val="-6"/>
        </w:rPr>
        <w:t xml:space="preserve"> </w:t>
      </w:r>
    </w:p>
    <w:p w14:paraId="08CF780D" w14:textId="77777777" w:rsidR="007871F6" w:rsidRDefault="000504EA" w:rsidP="0071400C">
      <w:r>
        <w:rPr>
          <w:noProof/>
        </w:rPr>
        <w:fldChar w:fldCharType="begin"/>
      </w:r>
      <w:r>
        <w:rPr>
          <w:noProof/>
        </w:rPr>
        <w:instrText xml:space="preserve"> SEQ H1 \* Arabic \r 1 \* MERGEFORMAT </w:instrText>
      </w:r>
      <w:r>
        <w:rPr>
          <w:noProof/>
        </w:rPr>
        <w:fldChar w:fldCharType="separate"/>
      </w:r>
      <w:r w:rsidR="009E46A7">
        <w:rPr>
          <w:noProof/>
        </w:rPr>
        <w:t>1</w:t>
      </w:r>
      <w:r>
        <w:rPr>
          <w:noProof/>
        </w:rPr>
        <w:fldChar w:fldCharType="end"/>
      </w:r>
      <w:r w:rsidR="007871F6">
        <w:t>.</w:t>
      </w:r>
      <w:r w:rsidR="007871F6">
        <w:tab/>
        <w:t xml:space="preserve">Double-click on the </w:t>
      </w:r>
      <w:r w:rsidR="007871F6" w:rsidRPr="003827EE">
        <w:rPr>
          <w:b/>
        </w:rPr>
        <w:t>Data Loader</w:t>
      </w:r>
      <w:r w:rsidR="007871F6">
        <w:t xml:space="preserve"> icon on the desktop.</w:t>
      </w:r>
    </w:p>
    <w:p w14:paraId="1A3D3D87" w14:textId="77777777" w:rsidR="007871F6" w:rsidRDefault="000504EA" w:rsidP="0071400C">
      <w:r>
        <w:rPr>
          <w:noProof/>
        </w:rPr>
        <w:fldChar w:fldCharType="begin"/>
      </w:r>
      <w:r>
        <w:rPr>
          <w:noProof/>
        </w:rPr>
        <w:instrText xml:space="preserve"> SEQ H1 \n \* Arabic \* MERGEFORMAT </w:instrText>
      </w:r>
      <w:r>
        <w:rPr>
          <w:noProof/>
        </w:rPr>
        <w:fldChar w:fldCharType="separate"/>
      </w:r>
      <w:r w:rsidR="009E46A7">
        <w:rPr>
          <w:noProof/>
        </w:rPr>
        <w:t>2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7871F6">
        <w:t xml:space="preserve">Verify that the program launches. </w:t>
      </w:r>
    </w:p>
    <w:p w14:paraId="3A6E1D5D" w14:textId="77777777" w:rsidR="007871F6" w:rsidRDefault="000504EA" w:rsidP="0071400C">
      <w:r>
        <w:rPr>
          <w:noProof/>
        </w:rPr>
        <w:fldChar w:fldCharType="begin"/>
      </w:r>
      <w:r>
        <w:rPr>
          <w:noProof/>
        </w:rPr>
        <w:instrText xml:space="preserve"> SEQ H1 \n \* Arabic \* MERGEFORMAT </w:instrText>
      </w:r>
      <w:r>
        <w:rPr>
          <w:noProof/>
        </w:rPr>
        <w:fldChar w:fldCharType="separate"/>
      </w:r>
      <w:r w:rsidR="009E46A7">
        <w:rPr>
          <w:noProof/>
        </w:rPr>
        <w:t>3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7871F6">
        <w:t xml:space="preserve">Close the application. </w:t>
      </w:r>
    </w:p>
    <w:p w14:paraId="2D6950E7" w14:textId="77777777" w:rsidR="007871F6" w:rsidRDefault="007871F6" w:rsidP="0071400C">
      <w:pPr>
        <w:pStyle w:val="Heading2"/>
        <w:spacing w:line="240" w:lineRule="auto"/>
      </w:pPr>
      <w:commentRangeStart w:id="13"/>
      <w:r>
        <w:t>Notepad ++</w:t>
      </w:r>
      <w:r w:rsidR="002D0C38" w:rsidRPr="002D0C38">
        <w:rPr>
          <w:position w:val="-6"/>
        </w:rPr>
        <w:t xml:space="preserve"> </w:t>
      </w:r>
      <w:commentRangeEnd w:id="13"/>
      <w:r w:rsidR="00494DC2">
        <w:rPr>
          <w:rStyle w:val="CommentReference"/>
          <w:rFonts w:ascii="Times New Roman" w:eastAsia="Times New Roman" w:hAnsi="Times New Roman" w:cs="Times New Roman"/>
          <w:b w:val="0"/>
          <w:spacing w:val="0"/>
          <w:lang w:bidi="ar-SA"/>
        </w:rPr>
        <w:commentReference w:id="13"/>
      </w:r>
      <w:r w:rsidR="002D0C38" w:rsidRPr="002D0C38">
        <w:rPr>
          <w:b w:val="0"/>
          <w:noProof/>
          <w:position w:val="-6"/>
          <w:lang w:bidi="ar-SA"/>
        </w:rPr>
        <w:drawing>
          <wp:inline distT="0" distB="0" distL="0" distR="0" wp14:anchorId="2E55129E" wp14:editId="10B80D0C">
            <wp:extent cx="265524" cy="281143"/>
            <wp:effectExtent l="19050" t="0" r="11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4" cy="28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C38" w:rsidRPr="002D0C38">
        <w:rPr>
          <w:position w:val="-6"/>
        </w:rPr>
        <w:t xml:space="preserve"> </w:t>
      </w:r>
    </w:p>
    <w:p w14:paraId="3C5178C6" w14:textId="77777777" w:rsidR="007871F6" w:rsidRDefault="000504EA" w:rsidP="0071400C">
      <w:r>
        <w:rPr>
          <w:noProof/>
        </w:rPr>
        <w:fldChar w:fldCharType="begin"/>
      </w:r>
      <w:r>
        <w:rPr>
          <w:noProof/>
        </w:rPr>
        <w:instrText xml:space="preserve"> SEQ H1 \* Arabic \r 1 \* MERGEFORMAT </w:instrText>
      </w:r>
      <w:r>
        <w:rPr>
          <w:noProof/>
        </w:rPr>
        <w:fldChar w:fldCharType="separate"/>
      </w:r>
      <w:r w:rsidR="009E46A7">
        <w:rPr>
          <w:noProof/>
        </w:rPr>
        <w:t>1</w:t>
      </w:r>
      <w:r>
        <w:rPr>
          <w:noProof/>
        </w:rPr>
        <w:fldChar w:fldCharType="end"/>
      </w:r>
      <w:r w:rsidR="007871F6">
        <w:t>.</w:t>
      </w:r>
      <w:r w:rsidR="007871F6">
        <w:tab/>
        <w:t xml:space="preserve">Double-click on the </w:t>
      </w:r>
      <w:r w:rsidR="007871F6" w:rsidRPr="003827EE">
        <w:rPr>
          <w:b/>
        </w:rPr>
        <w:t>Notepad++</w:t>
      </w:r>
      <w:r w:rsidR="007871F6">
        <w:t xml:space="preserve"> icon on the desktop. </w:t>
      </w:r>
    </w:p>
    <w:p w14:paraId="1C930904" w14:textId="77777777" w:rsidR="007871F6" w:rsidRDefault="000504EA" w:rsidP="0071400C">
      <w:r>
        <w:rPr>
          <w:noProof/>
        </w:rPr>
        <w:fldChar w:fldCharType="begin"/>
      </w:r>
      <w:r>
        <w:rPr>
          <w:noProof/>
        </w:rPr>
        <w:instrText xml:space="preserve"> SEQ H1 \n \* Arabic \* MERGEFORMAT </w:instrText>
      </w:r>
      <w:r>
        <w:rPr>
          <w:noProof/>
        </w:rPr>
        <w:fldChar w:fldCharType="separate"/>
      </w:r>
      <w:r w:rsidR="009E46A7">
        <w:rPr>
          <w:noProof/>
        </w:rPr>
        <w:t>2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7871F6">
        <w:t xml:space="preserve">Verify that the program launches. </w:t>
      </w:r>
    </w:p>
    <w:p w14:paraId="4FCDA410" w14:textId="77777777" w:rsidR="007871F6" w:rsidRDefault="000504EA" w:rsidP="0071400C">
      <w:r>
        <w:rPr>
          <w:noProof/>
        </w:rPr>
        <w:fldChar w:fldCharType="begin"/>
      </w:r>
      <w:r>
        <w:rPr>
          <w:noProof/>
        </w:rPr>
        <w:instrText xml:space="preserve"> SEQ H1 \n \* Arabic \* MERGEFORMAT </w:instrText>
      </w:r>
      <w:r>
        <w:rPr>
          <w:noProof/>
        </w:rPr>
        <w:fldChar w:fldCharType="separate"/>
      </w:r>
      <w:r w:rsidR="009E46A7">
        <w:rPr>
          <w:noProof/>
        </w:rPr>
        <w:t>3</w:t>
      </w:r>
      <w:r>
        <w:rPr>
          <w:noProof/>
        </w:rPr>
        <w:fldChar w:fldCharType="end"/>
      </w:r>
      <w:r w:rsidR="007871F6" w:rsidRPr="001579AC">
        <w:t>.</w:t>
      </w:r>
      <w:r w:rsidR="007871F6" w:rsidRPr="001579AC">
        <w:tab/>
      </w:r>
      <w:r w:rsidR="007871F6">
        <w:t xml:space="preserve">Close the application. </w:t>
      </w:r>
    </w:p>
    <w:p w14:paraId="1F1BC9D7" w14:textId="77777777" w:rsidR="00C75D89" w:rsidRDefault="00C75D89" w:rsidP="00792B86"/>
    <w:p w14:paraId="081AF049" w14:textId="77777777" w:rsidR="00E566A5" w:rsidRDefault="00E566A5" w:rsidP="0071400C">
      <w:pPr>
        <w:pStyle w:val="Heading2"/>
        <w:spacing w:line="240" w:lineRule="auto"/>
      </w:pPr>
      <w:commentRangeStart w:id="14"/>
      <w:r>
        <w:rPr>
          <w:noProof/>
          <w:lang w:bidi="ar-SA"/>
        </w:rPr>
        <w:t xml:space="preserve">Notepad </w:t>
      </w:r>
      <w:commentRangeEnd w:id="14"/>
      <w:r w:rsidR="00494DC2">
        <w:rPr>
          <w:rStyle w:val="CommentReference"/>
          <w:rFonts w:ascii="Times New Roman" w:eastAsia="Times New Roman" w:hAnsi="Times New Roman" w:cs="Times New Roman"/>
          <w:b w:val="0"/>
          <w:spacing w:val="0"/>
          <w:lang w:bidi="ar-SA"/>
        </w:rPr>
        <w:commentReference w:id="14"/>
      </w:r>
      <w:r>
        <w:rPr>
          <w:noProof/>
          <w:lang w:bidi="ar-SA"/>
        </w:rPr>
        <w:drawing>
          <wp:inline distT="0" distB="0" distL="0" distR="0" wp14:anchorId="7FD93592" wp14:editId="4AE9310A">
            <wp:extent cx="342900" cy="37187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9" cy="3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D652" w14:textId="77777777" w:rsidR="00792B86" w:rsidRDefault="00792B86" w:rsidP="00203BB4">
      <w:pPr>
        <w:rPr>
          <w:b/>
          <w:sz w:val="28"/>
        </w:rPr>
      </w:pPr>
    </w:p>
    <w:p w14:paraId="21752043" w14:textId="6FFECD80" w:rsidR="00C81945" w:rsidRDefault="00C81945" w:rsidP="00203BB4">
      <w:pPr>
        <w:rPr>
          <w:b/>
          <w:sz w:val="28"/>
        </w:rPr>
      </w:pPr>
      <w:r w:rsidRPr="00D71E4C">
        <w:rPr>
          <w:b/>
          <w:sz w:val="28"/>
          <w:highlight w:val="yellow"/>
        </w:rPr>
        <w:t>Install</w:t>
      </w:r>
      <w:r>
        <w:rPr>
          <w:b/>
          <w:sz w:val="28"/>
        </w:rPr>
        <w:t xml:space="preserve"> the Following Programs for the </w:t>
      </w:r>
      <w:r w:rsidRPr="00C81945">
        <w:rPr>
          <w:b/>
          <w:sz w:val="28"/>
          <w:highlight w:val="yellow"/>
        </w:rPr>
        <w:t>Architect Track:</w:t>
      </w:r>
    </w:p>
    <w:p w14:paraId="7AA6E966" w14:textId="7054DD78" w:rsidR="000E06E6" w:rsidRDefault="000E06E6" w:rsidP="00203BB4">
      <w:pPr>
        <w:rPr>
          <w:b/>
          <w:sz w:val="28"/>
        </w:rPr>
      </w:pPr>
      <w:r>
        <w:rPr>
          <w:b/>
          <w:sz w:val="28"/>
        </w:rPr>
        <w:t>Have the programs on the desktop.</w:t>
      </w:r>
    </w:p>
    <w:p w14:paraId="5839303F" w14:textId="77777777" w:rsidR="00C81945" w:rsidRDefault="00C81945" w:rsidP="00C81945">
      <w:pPr>
        <w:rPr>
          <w:rFonts w:ascii="Arial" w:hAnsi="Arial" w:cs="Arial"/>
          <w:color w:val="000000"/>
          <w:szCs w:val="18"/>
          <w:shd w:val="clear" w:color="auto" w:fill="E3F3FF"/>
        </w:rPr>
      </w:pPr>
      <w:r w:rsidRPr="00C81945">
        <w:rPr>
          <w:rFonts w:ascii="Arial" w:hAnsi="Arial" w:cs="Arial"/>
          <w:color w:val="000000"/>
          <w:szCs w:val="18"/>
          <w:shd w:val="clear" w:color="auto" w:fill="E3F3FF"/>
        </w:rPr>
        <w:t xml:space="preserve">- </w:t>
      </w:r>
      <w:commentRangeStart w:id="15"/>
      <w:r w:rsidRPr="00C81945">
        <w:rPr>
          <w:rFonts w:ascii="Arial" w:hAnsi="Arial" w:cs="Arial"/>
          <w:color w:val="000000"/>
          <w:szCs w:val="18"/>
          <w:shd w:val="clear" w:color="auto" w:fill="E3F3FF"/>
        </w:rPr>
        <w:t xml:space="preserve">Postman </w:t>
      </w:r>
      <w:commentRangeEnd w:id="15"/>
      <w:r w:rsidR="0032036A">
        <w:rPr>
          <w:rStyle w:val="CommentReference"/>
        </w:rPr>
        <w:commentReference w:id="15"/>
      </w:r>
      <w:r w:rsidRPr="00C81945">
        <w:rPr>
          <w:rFonts w:ascii="Arial" w:hAnsi="Arial" w:cs="Arial"/>
          <w:color w:val="000000"/>
          <w:szCs w:val="18"/>
          <w:shd w:val="clear" w:color="auto" w:fill="E3F3FF"/>
        </w:rPr>
        <w:t>- </w:t>
      </w:r>
      <w:bookmarkStart w:id="16" w:name="OLE_LINK9"/>
      <w:bookmarkStart w:id="17" w:name="OLE_LINK10"/>
      <w:bookmarkStart w:id="18" w:name="OLE_LINK11"/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fldChar w:fldCharType="begin"/>
      </w:r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instrText xml:space="preserve"> HYPERLINK "https://www.getpostman.com/" \t "_blank" </w:instrText>
      </w:r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fldChar w:fldCharType="separate"/>
      </w:r>
      <w:r w:rsidRPr="00C81945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t>https://www.getpostma</w:t>
      </w:r>
      <w:r w:rsidRPr="00C81945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t>n</w:t>
      </w:r>
      <w:r w:rsidRPr="00C81945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t>.com</w:t>
      </w:r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fldChar w:fldCharType="end"/>
      </w:r>
      <w:r w:rsidRPr="00C81945">
        <w:rPr>
          <w:rFonts w:ascii="Arial" w:hAnsi="Arial" w:cs="Arial"/>
          <w:color w:val="000000"/>
          <w:szCs w:val="18"/>
          <w:shd w:val="clear" w:color="auto" w:fill="E3F3FF"/>
        </w:rPr>
        <w:t>/ </w:t>
      </w:r>
      <w:bookmarkEnd w:id="16"/>
      <w:bookmarkEnd w:id="17"/>
      <w:bookmarkEnd w:id="18"/>
      <w:r w:rsidRPr="00C81945">
        <w:rPr>
          <w:rFonts w:ascii="Arial" w:hAnsi="Arial" w:cs="Arial"/>
          <w:color w:val="000000"/>
          <w:szCs w:val="18"/>
        </w:rPr>
        <w:br/>
      </w:r>
      <w:r w:rsidRPr="00C81945">
        <w:rPr>
          <w:rFonts w:ascii="Arial" w:hAnsi="Arial" w:cs="Arial"/>
          <w:color w:val="000000"/>
          <w:szCs w:val="18"/>
          <w:shd w:val="clear" w:color="auto" w:fill="E3F3FF"/>
        </w:rPr>
        <w:t xml:space="preserve">- </w:t>
      </w:r>
      <w:commentRangeStart w:id="19"/>
      <w:r w:rsidRPr="00C81945">
        <w:rPr>
          <w:rFonts w:ascii="Arial" w:hAnsi="Arial" w:cs="Arial"/>
          <w:color w:val="000000"/>
          <w:szCs w:val="18"/>
          <w:shd w:val="clear" w:color="auto" w:fill="E3F3FF"/>
        </w:rPr>
        <w:t xml:space="preserve">SoapUI </w:t>
      </w:r>
      <w:commentRangeEnd w:id="19"/>
      <w:r w:rsidR="0032036A">
        <w:rPr>
          <w:rStyle w:val="CommentReference"/>
        </w:rPr>
        <w:commentReference w:id="19"/>
      </w:r>
      <w:r w:rsidRPr="00C81945">
        <w:rPr>
          <w:rFonts w:ascii="Arial" w:hAnsi="Arial" w:cs="Arial"/>
          <w:color w:val="000000"/>
          <w:szCs w:val="18"/>
          <w:shd w:val="clear" w:color="auto" w:fill="E3F3FF"/>
        </w:rPr>
        <w:t>- </w:t>
      </w:r>
      <w:bookmarkStart w:id="20" w:name="OLE_LINK12"/>
      <w:bookmarkStart w:id="21" w:name="OLE_LINK13"/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fldChar w:fldCharType="begin"/>
      </w:r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instrText xml:space="preserve"> HYPERLINK "http://www.softpedia.com/get/Internet/Other-Internet-Related/soapUI.shtml" \t "_blank" </w:instrText>
      </w:r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fldChar w:fldCharType="separate"/>
      </w:r>
      <w:r w:rsidRPr="00C81945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t>http://www.softpedia.com/get/Internet/Other-Internet-Related/soapUI.shtml</w:t>
      </w:r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fldChar w:fldCharType="end"/>
      </w:r>
      <w:r w:rsidRPr="00C81945">
        <w:rPr>
          <w:rFonts w:ascii="Arial" w:hAnsi="Arial" w:cs="Arial"/>
          <w:color w:val="000000"/>
          <w:szCs w:val="18"/>
          <w:shd w:val="clear" w:color="auto" w:fill="E3F3FF"/>
        </w:rPr>
        <w:t> </w:t>
      </w:r>
      <w:bookmarkEnd w:id="20"/>
      <w:bookmarkEnd w:id="21"/>
      <w:r w:rsidRPr="00C81945">
        <w:rPr>
          <w:rFonts w:ascii="Arial" w:hAnsi="Arial" w:cs="Arial"/>
          <w:color w:val="000000"/>
          <w:szCs w:val="18"/>
        </w:rPr>
        <w:br/>
      </w:r>
      <w:r w:rsidRPr="00C81945">
        <w:rPr>
          <w:rFonts w:ascii="Arial" w:hAnsi="Arial" w:cs="Arial"/>
          <w:color w:val="000000"/>
          <w:szCs w:val="18"/>
          <w:shd w:val="clear" w:color="auto" w:fill="E3F3FF"/>
        </w:rPr>
        <w:t xml:space="preserve">- </w:t>
      </w:r>
      <w:commentRangeStart w:id="22"/>
      <w:r w:rsidRPr="00C81945">
        <w:rPr>
          <w:rFonts w:ascii="Arial" w:hAnsi="Arial" w:cs="Arial"/>
          <w:color w:val="000000"/>
          <w:szCs w:val="18"/>
          <w:shd w:val="clear" w:color="auto" w:fill="E3F3FF"/>
        </w:rPr>
        <w:t xml:space="preserve">Curl </w:t>
      </w:r>
      <w:commentRangeEnd w:id="22"/>
      <w:r w:rsidR="00827820">
        <w:rPr>
          <w:rStyle w:val="CommentReference"/>
        </w:rPr>
        <w:commentReference w:id="22"/>
      </w:r>
      <w:r w:rsidRPr="00C81945">
        <w:rPr>
          <w:rFonts w:ascii="Arial" w:hAnsi="Arial" w:cs="Arial"/>
          <w:color w:val="000000"/>
          <w:szCs w:val="18"/>
          <w:shd w:val="clear" w:color="auto" w:fill="E3F3FF"/>
        </w:rPr>
        <w:t>- </w:t>
      </w:r>
      <w:bookmarkStart w:id="23" w:name="OLE_LINK1"/>
      <w:bookmarkStart w:id="24" w:name="OLE_LINK2"/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fldChar w:fldCharType="begin"/>
      </w:r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instrText xml:space="preserve"> HYPERLINK "https://curl.haxx.se/download.html" \t "_blank" </w:instrText>
      </w:r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fldChar w:fldCharType="separate"/>
      </w:r>
      <w:r w:rsidRPr="00C81945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t>https://curl.haxx.se/download.html</w:t>
      </w:r>
      <w:r w:rsidR="00184296">
        <w:rPr>
          <w:rStyle w:val="Hyperlink"/>
          <w:rFonts w:ascii="Arial" w:hAnsi="Arial" w:cs="Arial"/>
          <w:color w:val="000000"/>
          <w:szCs w:val="18"/>
          <w:shd w:val="clear" w:color="auto" w:fill="E3F3FF"/>
        </w:rPr>
        <w:fldChar w:fldCharType="end"/>
      </w:r>
      <w:r w:rsidRPr="00C81945">
        <w:rPr>
          <w:rFonts w:ascii="Arial" w:hAnsi="Arial" w:cs="Arial"/>
          <w:color w:val="000000"/>
          <w:szCs w:val="18"/>
          <w:shd w:val="clear" w:color="auto" w:fill="E3F3FF"/>
        </w:rPr>
        <w:t> </w:t>
      </w:r>
      <w:bookmarkEnd w:id="23"/>
      <w:bookmarkEnd w:id="24"/>
      <w:r w:rsidRPr="00C81945">
        <w:rPr>
          <w:rFonts w:ascii="Arial" w:hAnsi="Arial" w:cs="Arial"/>
          <w:color w:val="000000"/>
          <w:szCs w:val="18"/>
        </w:rPr>
        <w:br/>
      </w:r>
      <w:r w:rsidRPr="00C81945">
        <w:rPr>
          <w:rFonts w:ascii="Arial" w:hAnsi="Arial" w:cs="Arial"/>
          <w:color w:val="000000"/>
          <w:szCs w:val="18"/>
          <w:shd w:val="clear" w:color="auto" w:fill="E3F3FF"/>
        </w:rPr>
        <w:t>- Ability to unzip files which should be able to be done from a standard set up.</w:t>
      </w:r>
    </w:p>
    <w:p w14:paraId="784590BF" w14:textId="77777777" w:rsidR="00AE3D0A" w:rsidRDefault="00AE3D0A" w:rsidP="00C81945">
      <w:pPr>
        <w:rPr>
          <w:rFonts w:ascii="Arial" w:hAnsi="Arial" w:cs="Arial"/>
          <w:color w:val="000000"/>
          <w:szCs w:val="18"/>
          <w:shd w:val="clear" w:color="auto" w:fill="E3F3FF"/>
        </w:rPr>
      </w:pPr>
    </w:p>
    <w:p w14:paraId="1FCEE9BF" w14:textId="1AE0DBA0" w:rsidR="00AE3D0A" w:rsidRDefault="00AE3D0A" w:rsidP="00C81945">
      <w:pPr>
        <w:rPr>
          <w:b/>
          <w:sz w:val="28"/>
        </w:rPr>
      </w:pPr>
      <w:r w:rsidRPr="00D71E4C">
        <w:rPr>
          <w:b/>
          <w:sz w:val="28"/>
          <w:highlight w:val="yellow"/>
        </w:rPr>
        <w:t>Install</w:t>
      </w:r>
      <w:r>
        <w:rPr>
          <w:b/>
          <w:sz w:val="28"/>
        </w:rPr>
        <w:t xml:space="preserve"> the Following Programs for the </w:t>
      </w:r>
      <w:r w:rsidRPr="00AE3D0A">
        <w:rPr>
          <w:b/>
          <w:sz w:val="28"/>
          <w:highlight w:val="yellow"/>
        </w:rPr>
        <w:t xml:space="preserve">Salesforce DX and Heroku </w:t>
      </w:r>
      <w:proofErr w:type="spellStart"/>
      <w:r w:rsidRPr="00AE3D0A">
        <w:rPr>
          <w:b/>
          <w:sz w:val="28"/>
          <w:highlight w:val="yellow"/>
        </w:rPr>
        <w:t>Pipline</w:t>
      </w:r>
      <w:proofErr w:type="spellEnd"/>
      <w:r w:rsidRPr="00AE3D0A">
        <w:rPr>
          <w:b/>
          <w:sz w:val="28"/>
          <w:highlight w:val="yellow"/>
        </w:rPr>
        <w:t xml:space="preserve"> Track:</w:t>
      </w:r>
    </w:p>
    <w:p w14:paraId="3E53E9F8" w14:textId="77777777" w:rsidR="00111C63" w:rsidRDefault="00111C63" w:rsidP="00C81945">
      <w:pPr>
        <w:rPr>
          <w:sz w:val="40"/>
        </w:rPr>
      </w:pPr>
    </w:p>
    <w:p w14:paraId="3523CC68" w14:textId="77777777" w:rsidR="00724080" w:rsidRDefault="00724080" w:rsidP="00724080">
      <w:pPr>
        <w:pStyle w:val="ListParagraph"/>
        <w:widowControl w:val="0"/>
        <w:numPr>
          <w:ilvl w:val="0"/>
          <w:numId w:val="10"/>
        </w:numPr>
        <w:tabs>
          <w:tab w:val="clear" w:pos="360"/>
          <w:tab w:val="left" w:pos="466"/>
          <w:tab w:val="left" w:pos="467"/>
        </w:tabs>
        <w:autoSpaceDE w:val="0"/>
        <w:autoSpaceDN w:val="0"/>
        <w:spacing w:before="73" w:after="0" w:line="240" w:lineRule="auto"/>
        <w:ind w:hanging="357"/>
        <w:contextualSpacing w:val="0"/>
      </w:pPr>
      <w:r>
        <w:rPr>
          <w:sz w:val="22"/>
        </w:rPr>
        <w:t>Windows Operating</w:t>
      </w:r>
      <w:r>
        <w:rPr>
          <w:spacing w:val="-3"/>
          <w:sz w:val="22"/>
        </w:rPr>
        <w:t xml:space="preserve"> </w:t>
      </w:r>
      <w:r>
        <w:rPr>
          <w:sz w:val="22"/>
        </w:rPr>
        <w:t>System</w:t>
      </w:r>
    </w:p>
    <w:p w14:paraId="39657AC3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</w:pPr>
      <w:commentRangeStart w:id="25"/>
      <w:r>
        <w:rPr>
          <w:sz w:val="22"/>
        </w:rPr>
        <w:t>Windows</w:t>
      </w:r>
      <w:r>
        <w:rPr>
          <w:spacing w:val="-2"/>
          <w:sz w:val="22"/>
        </w:rPr>
        <w:t xml:space="preserve"> </w:t>
      </w:r>
      <w:r>
        <w:rPr>
          <w:sz w:val="22"/>
        </w:rPr>
        <w:t>10</w:t>
      </w:r>
      <w:commentRangeEnd w:id="25"/>
      <w:r w:rsidR="00EF2E2B">
        <w:rPr>
          <w:rStyle w:val="CommentReference"/>
          <w:rFonts w:ascii="Times New Roman" w:eastAsia="Times New Roman" w:hAnsi="Times New Roman" w:cs="Times New Roman"/>
          <w:lang w:bidi="ar-SA"/>
        </w:rPr>
        <w:commentReference w:id="25"/>
      </w:r>
    </w:p>
    <w:p w14:paraId="05236189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6" w:after="0" w:line="240" w:lineRule="auto"/>
        <w:contextualSpacing w:val="0"/>
      </w:pPr>
      <w:commentRangeStart w:id="26"/>
      <w:r>
        <w:rPr>
          <w:sz w:val="22"/>
        </w:rPr>
        <w:t>64-bit</w:t>
      </w:r>
      <w:commentRangeEnd w:id="26"/>
      <w:r w:rsidR="00EF2E2B">
        <w:rPr>
          <w:rStyle w:val="CommentReference"/>
          <w:rFonts w:ascii="Times New Roman" w:eastAsia="Times New Roman" w:hAnsi="Times New Roman" w:cs="Times New Roman"/>
          <w:lang w:bidi="ar-SA"/>
        </w:rPr>
        <w:commentReference w:id="26"/>
      </w:r>
    </w:p>
    <w:p w14:paraId="39617E51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</w:pPr>
      <w:r>
        <w:rPr>
          <w:sz w:val="22"/>
        </w:rPr>
        <w:t>8 GB</w:t>
      </w:r>
      <w:r>
        <w:rPr>
          <w:spacing w:val="-3"/>
          <w:sz w:val="22"/>
        </w:rPr>
        <w:t xml:space="preserve"> </w:t>
      </w:r>
      <w:r>
        <w:rPr>
          <w:sz w:val="22"/>
        </w:rPr>
        <w:t>RAM</w:t>
      </w:r>
    </w:p>
    <w:p w14:paraId="6C37B015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</w:pPr>
      <w:r>
        <w:rPr>
          <w:sz w:val="22"/>
        </w:rPr>
        <w:t>Apply updates and</w:t>
      </w:r>
      <w:r>
        <w:rPr>
          <w:spacing w:val="-5"/>
          <w:sz w:val="22"/>
        </w:rPr>
        <w:t xml:space="preserve"> </w:t>
      </w:r>
      <w:r>
        <w:rPr>
          <w:sz w:val="22"/>
        </w:rPr>
        <w:t>patches</w:t>
      </w:r>
    </w:p>
    <w:p w14:paraId="2F6AFA7C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83" w:lineRule="auto"/>
        <w:ind w:right="331"/>
        <w:contextualSpacing w:val="0"/>
      </w:pPr>
      <w:r>
        <w:rPr>
          <w:sz w:val="22"/>
        </w:rPr>
        <w:t>Prevent users from being prompted to install updates and machines from automatically</w:t>
      </w:r>
      <w:r>
        <w:rPr>
          <w:spacing w:val="-11"/>
          <w:sz w:val="22"/>
        </w:rPr>
        <w:t xml:space="preserve"> </w:t>
      </w:r>
      <w:r>
        <w:rPr>
          <w:sz w:val="22"/>
        </w:rPr>
        <w:t>restarting</w:t>
      </w:r>
      <w:r>
        <w:rPr>
          <w:spacing w:val="-11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z w:val="22"/>
        </w:rPr>
        <w:t>apply</w:t>
      </w:r>
      <w:r>
        <w:rPr>
          <w:spacing w:val="-11"/>
          <w:sz w:val="22"/>
        </w:rPr>
        <w:t xml:space="preserve"> </w:t>
      </w:r>
      <w:r>
        <w:rPr>
          <w:sz w:val="22"/>
        </w:rPr>
        <w:t>updates</w:t>
      </w:r>
      <w:r>
        <w:rPr>
          <w:spacing w:val="-11"/>
          <w:sz w:val="22"/>
        </w:rPr>
        <w:t xml:space="preserve"> </w:t>
      </w:r>
      <w:r>
        <w:rPr>
          <w:sz w:val="22"/>
        </w:rPr>
        <w:t>so</w:t>
      </w:r>
      <w:r>
        <w:rPr>
          <w:spacing w:val="-11"/>
          <w:sz w:val="22"/>
        </w:rPr>
        <w:t xml:space="preserve"> </w:t>
      </w:r>
      <w:r>
        <w:rPr>
          <w:sz w:val="22"/>
        </w:rPr>
        <w:t>students</w:t>
      </w:r>
      <w:r>
        <w:rPr>
          <w:spacing w:val="-11"/>
          <w:sz w:val="22"/>
        </w:rPr>
        <w:t xml:space="preserve"> </w:t>
      </w:r>
      <w:r>
        <w:rPr>
          <w:sz w:val="22"/>
        </w:rPr>
        <w:t>are</w:t>
      </w:r>
      <w:r>
        <w:rPr>
          <w:spacing w:val="-11"/>
          <w:sz w:val="22"/>
        </w:rPr>
        <w:t xml:space="preserve"> </w:t>
      </w:r>
      <w:r>
        <w:rPr>
          <w:sz w:val="22"/>
        </w:rPr>
        <w:t>not</w:t>
      </w:r>
      <w:r>
        <w:rPr>
          <w:spacing w:val="-11"/>
          <w:sz w:val="22"/>
        </w:rPr>
        <w:t xml:space="preserve"> </w:t>
      </w:r>
      <w:r>
        <w:rPr>
          <w:sz w:val="22"/>
        </w:rPr>
        <w:t>interrupted</w:t>
      </w:r>
      <w:r>
        <w:rPr>
          <w:spacing w:val="-11"/>
          <w:sz w:val="22"/>
        </w:rPr>
        <w:t xml:space="preserve"> </w:t>
      </w:r>
      <w:r>
        <w:rPr>
          <w:sz w:val="22"/>
        </w:rPr>
        <w:t>during class</w:t>
      </w:r>
    </w:p>
    <w:p w14:paraId="3AC87C71" w14:textId="77777777" w:rsidR="00724080" w:rsidRDefault="00724080" w:rsidP="00724080">
      <w:pPr>
        <w:pStyle w:val="ListParagraph"/>
        <w:widowControl w:val="0"/>
        <w:numPr>
          <w:ilvl w:val="0"/>
          <w:numId w:val="10"/>
        </w:numPr>
        <w:tabs>
          <w:tab w:val="clear" w:pos="360"/>
          <w:tab w:val="left" w:pos="466"/>
          <w:tab w:val="left" w:pos="467"/>
        </w:tabs>
        <w:autoSpaceDE w:val="0"/>
        <w:autoSpaceDN w:val="0"/>
        <w:spacing w:before="45" w:after="0" w:line="240" w:lineRule="auto"/>
        <w:ind w:hanging="357"/>
        <w:contextualSpacing w:val="0"/>
      </w:pPr>
      <w:r>
        <w:rPr>
          <w:sz w:val="22"/>
        </w:rPr>
        <w:t>Adobe Reader (latest</w:t>
      </w:r>
      <w:r>
        <w:rPr>
          <w:spacing w:val="-5"/>
          <w:sz w:val="22"/>
        </w:rPr>
        <w:t xml:space="preserve"> </w:t>
      </w:r>
      <w:r>
        <w:rPr>
          <w:sz w:val="22"/>
        </w:rPr>
        <w:t>version)</w:t>
      </w:r>
    </w:p>
    <w:p w14:paraId="385AC05C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</w:pPr>
      <w:r>
        <w:rPr>
          <w:sz w:val="22"/>
        </w:rPr>
        <w:t>Add shortcut to the</w:t>
      </w:r>
      <w:r>
        <w:rPr>
          <w:spacing w:val="-6"/>
          <w:sz w:val="22"/>
        </w:rPr>
        <w:t xml:space="preserve"> </w:t>
      </w:r>
      <w:commentRangeStart w:id="27"/>
      <w:r>
        <w:rPr>
          <w:sz w:val="22"/>
        </w:rPr>
        <w:t>desktop</w:t>
      </w:r>
      <w:commentRangeEnd w:id="27"/>
      <w:r w:rsidR="00EF2E2B">
        <w:rPr>
          <w:rStyle w:val="CommentReference"/>
          <w:rFonts w:ascii="Times New Roman" w:eastAsia="Times New Roman" w:hAnsi="Times New Roman" w:cs="Times New Roman"/>
          <w:lang w:bidi="ar-SA"/>
        </w:rPr>
        <w:commentReference w:id="27"/>
      </w:r>
    </w:p>
    <w:p w14:paraId="0C9263F0" w14:textId="77777777" w:rsidR="00724080" w:rsidRDefault="00724080" w:rsidP="00724080">
      <w:pPr>
        <w:pStyle w:val="ListParagraph"/>
        <w:widowControl w:val="0"/>
        <w:numPr>
          <w:ilvl w:val="0"/>
          <w:numId w:val="10"/>
        </w:numPr>
        <w:tabs>
          <w:tab w:val="clear" w:pos="360"/>
          <w:tab w:val="left" w:pos="466"/>
          <w:tab w:val="left" w:pos="467"/>
        </w:tabs>
        <w:autoSpaceDE w:val="0"/>
        <w:autoSpaceDN w:val="0"/>
        <w:spacing w:before="46" w:after="0" w:line="240" w:lineRule="auto"/>
        <w:ind w:hanging="357"/>
        <w:contextualSpacing w:val="0"/>
      </w:pPr>
      <w:r>
        <w:rPr>
          <w:sz w:val="22"/>
        </w:rPr>
        <w:t>Microsoft Office 2010 (or more current) desktop</w:t>
      </w:r>
      <w:r>
        <w:rPr>
          <w:spacing w:val="-18"/>
          <w:sz w:val="22"/>
        </w:rPr>
        <w:t xml:space="preserve"> </w:t>
      </w:r>
      <w:r>
        <w:rPr>
          <w:sz w:val="22"/>
        </w:rPr>
        <w:t>applications</w:t>
      </w:r>
    </w:p>
    <w:p w14:paraId="6710B1D8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</w:pPr>
      <w:commentRangeStart w:id="28"/>
      <w:r>
        <w:rPr>
          <w:sz w:val="22"/>
        </w:rPr>
        <w:t>Word</w:t>
      </w:r>
      <w:commentRangeEnd w:id="28"/>
      <w:r w:rsidR="00EF2E2B">
        <w:rPr>
          <w:rStyle w:val="CommentReference"/>
          <w:rFonts w:ascii="Times New Roman" w:eastAsia="Times New Roman" w:hAnsi="Times New Roman" w:cs="Times New Roman"/>
          <w:lang w:bidi="ar-SA"/>
        </w:rPr>
        <w:commentReference w:id="28"/>
      </w:r>
      <w:r>
        <w:rPr>
          <w:sz w:val="22"/>
        </w:rPr>
        <w:t xml:space="preserve">, </w:t>
      </w:r>
      <w:commentRangeStart w:id="29"/>
      <w:r>
        <w:rPr>
          <w:sz w:val="22"/>
        </w:rPr>
        <w:t>Excel</w:t>
      </w:r>
      <w:commentRangeEnd w:id="29"/>
      <w:r w:rsidR="00EF2E2B">
        <w:rPr>
          <w:rStyle w:val="CommentReference"/>
          <w:rFonts w:ascii="Times New Roman" w:eastAsia="Times New Roman" w:hAnsi="Times New Roman" w:cs="Times New Roman"/>
          <w:lang w:bidi="ar-SA"/>
        </w:rPr>
        <w:commentReference w:id="29"/>
      </w:r>
      <w:r>
        <w:rPr>
          <w:sz w:val="22"/>
        </w:rPr>
        <w:t>,</w:t>
      </w:r>
      <w:r>
        <w:rPr>
          <w:spacing w:val="-3"/>
          <w:sz w:val="22"/>
        </w:rPr>
        <w:t xml:space="preserve"> </w:t>
      </w:r>
      <w:commentRangeStart w:id="30"/>
      <w:r>
        <w:rPr>
          <w:sz w:val="22"/>
        </w:rPr>
        <w:t>PowerPoint</w:t>
      </w:r>
      <w:commentRangeEnd w:id="30"/>
      <w:r w:rsidR="00EF2E2B">
        <w:rPr>
          <w:rStyle w:val="CommentReference"/>
          <w:rFonts w:ascii="Times New Roman" w:eastAsia="Times New Roman" w:hAnsi="Times New Roman" w:cs="Times New Roman"/>
          <w:lang w:bidi="ar-SA"/>
        </w:rPr>
        <w:commentReference w:id="30"/>
      </w:r>
    </w:p>
    <w:p w14:paraId="0683AC80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</w:pPr>
      <w:r>
        <w:rPr>
          <w:sz w:val="22"/>
        </w:rPr>
        <w:t>Apply updates and</w:t>
      </w:r>
      <w:r>
        <w:rPr>
          <w:spacing w:val="-5"/>
          <w:sz w:val="22"/>
        </w:rPr>
        <w:t xml:space="preserve"> </w:t>
      </w:r>
      <w:r>
        <w:rPr>
          <w:sz w:val="22"/>
        </w:rPr>
        <w:t>patches</w:t>
      </w:r>
    </w:p>
    <w:p w14:paraId="047D55BD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</w:pPr>
      <w:r>
        <w:rPr>
          <w:sz w:val="22"/>
        </w:rPr>
        <w:t>Add shortcut to each on the</w:t>
      </w:r>
      <w:r>
        <w:rPr>
          <w:spacing w:val="-10"/>
          <w:sz w:val="22"/>
        </w:rPr>
        <w:t xml:space="preserve"> </w:t>
      </w:r>
      <w:r>
        <w:rPr>
          <w:sz w:val="22"/>
        </w:rPr>
        <w:t>desktop</w:t>
      </w:r>
    </w:p>
    <w:p w14:paraId="574EDFB8" w14:textId="77777777" w:rsidR="00724080" w:rsidRDefault="00724080" w:rsidP="00724080">
      <w:pPr>
        <w:pStyle w:val="ListParagraph"/>
        <w:widowControl w:val="0"/>
        <w:numPr>
          <w:ilvl w:val="0"/>
          <w:numId w:val="10"/>
        </w:numPr>
        <w:tabs>
          <w:tab w:val="clear" w:pos="360"/>
          <w:tab w:val="left" w:pos="466"/>
          <w:tab w:val="left" w:pos="467"/>
        </w:tabs>
        <w:autoSpaceDE w:val="0"/>
        <w:autoSpaceDN w:val="0"/>
        <w:spacing w:before="45" w:after="0" w:line="283" w:lineRule="auto"/>
        <w:ind w:right="100" w:hanging="357"/>
        <w:contextualSpacing w:val="0"/>
      </w:pPr>
      <w:r>
        <w:rPr>
          <w:sz w:val="22"/>
        </w:rPr>
        <w:t>Font:</w:t>
      </w:r>
      <w:r>
        <w:rPr>
          <w:spacing w:val="-8"/>
          <w:sz w:val="22"/>
        </w:rPr>
        <w:t xml:space="preserve"> </w:t>
      </w:r>
      <w:r>
        <w:rPr>
          <w:sz w:val="22"/>
        </w:rPr>
        <w:t>Download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Salesforce</w:t>
      </w:r>
      <w:r>
        <w:rPr>
          <w:spacing w:val="-8"/>
          <w:sz w:val="22"/>
        </w:rPr>
        <w:t xml:space="preserve"> </w:t>
      </w:r>
      <w:r>
        <w:rPr>
          <w:sz w:val="22"/>
        </w:rPr>
        <w:t>Sans</w:t>
      </w:r>
      <w:r>
        <w:rPr>
          <w:spacing w:val="-8"/>
          <w:sz w:val="22"/>
        </w:rPr>
        <w:t xml:space="preserve"> </w:t>
      </w:r>
      <w:r>
        <w:rPr>
          <w:sz w:val="22"/>
        </w:rPr>
        <w:t>font</w:t>
      </w:r>
      <w:r>
        <w:rPr>
          <w:spacing w:val="-8"/>
          <w:sz w:val="22"/>
        </w:rPr>
        <w:t xml:space="preserve"> </w:t>
      </w:r>
      <w:r>
        <w:rPr>
          <w:sz w:val="22"/>
        </w:rPr>
        <w:t>from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following</w:t>
      </w:r>
      <w:r>
        <w:rPr>
          <w:spacing w:val="-8"/>
          <w:sz w:val="22"/>
        </w:rPr>
        <w:t xml:space="preserve"> </w:t>
      </w:r>
      <w:r>
        <w:rPr>
          <w:sz w:val="22"/>
        </w:rPr>
        <w:t>link</w:t>
      </w:r>
      <w:r>
        <w:rPr>
          <w:spacing w:val="-8"/>
          <w:sz w:val="22"/>
        </w:rPr>
        <w:t xml:space="preserve"> </w:t>
      </w:r>
      <w:r>
        <w:rPr>
          <w:sz w:val="22"/>
        </w:rPr>
        <w:t>(a</w:t>
      </w:r>
      <w:r>
        <w:rPr>
          <w:spacing w:val="-8"/>
          <w:sz w:val="22"/>
        </w:rPr>
        <w:t xml:space="preserve"> </w:t>
      </w:r>
      <w:r>
        <w:rPr>
          <w:sz w:val="22"/>
        </w:rPr>
        <w:t>zip</w:t>
      </w:r>
      <w:r>
        <w:rPr>
          <w:spacing w:val="-8"/>
          <w:sz w:val="22"/>
        </w:rPr>
        <w:t xml:space="preserve"> </w:t>
      </w:r>
      <w:r>
        <w:rPr>
          <w:sz w:val="22"/>
        </w:rPr>
        <w:t>file)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follow</w:t>
      </w:r>
      <w:r>
        <w:rPr>
          <w:spacing w:val="-8"/>
          <w:sz w:val="22"/>
        </w:rPr>
        <w:t xml:space="preserve"> </w:t>
      </w:r>
      <w:r>
        <w:rPr>
          <w:sz w:val="22"/>
        </w:rPr>
        <w:t>the instructions in Appendix D: Install the</w:t>
      </w:r>
      <w:r>
        <w:rPr>
          <w:spacing w:val="-11"/>
          <w:sz w:val="22"/>
        </w:rPr>
        <w:t xml:space="preserve"> </w:t>
      </w:r>
      <w:r>
        <w:rPr>
          <w:sz w:val="22"/>
        </w:rPr>
        <w:t>Font.</w:t>
      </w:r>
    </w:p>
    <w:p w14:paraId="07E96832" w14:textId="77777777" w:rsidR="00724080" w:rsidRDefault="00184296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after="0" w:line="283" w:lineRule="auto"/>
        <w:ind w:right="100"/>
        <w:contextualSpacing w:val="0"/>
      </w:pPr>
      <w:hyperlink r:id="rId22">
        <w:r w:rsidR="00724080">
          <w:rPr>
            <w:color w:val="1154CC"/>
            <w:spacing w:val="-1"/>
            <w:w w:val="95"/>
            <w:sz w:val="22"/>
            <w:u w:val="single" w:color="1154CC"/>
          </w:rPr>
          <w:t>https://org62.my.salesforce.com/sfc/p/#000000000062/a/300000005RZ6/f0YDHp</w:t>
        </w:r>
      </w:hyperlink>
      <w:hyperlink r:id="rId23">
        <w:r w:rsidR="00724080">
          <w:rPr>
            <w:color w:val="1154CC"/>
            <w:spacing w:val="-1"/>
            <w:w w:val="95"/>
            <w:sz w:val="22"/>
            <w:u w:val="single" w:color="1154CC"/>
          </w:rPr>
          <w:t xml:space="preserve"> </w:t>
        </w:r>
        <w:r w:rsidR="00724080">
          <w:rPr>
            <w:color w:val="1154CC"/>
            <w:sz w:val="22"/>
            <w:u w:val="single" w:color="1154CC"/>
          </w:rPr>
          <w:t>RW3RU875Zwr1Nzai301Xn.E_LorGAgtVWr8CM</w:t>
        </w:r>
      </w:hyperlink>
    </w:p>
    <w:p w14:paraId="204EEB2E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after="0" w:line="252" w:lineRule="exact"/>
        <w:contextualSpacing w:val="0"/>
      </w:pPr>
      <w:r>
        <w:rPr>
          <w:sz w:val="22"/>
        </w:rPr>
        <w:t>If the link is broken, please contact</w:t>
      </w:r>
      <w:r>
        <w:rPr>
          <w:spacing w:val="-14"/>
          <w:sz w:val="22"/>
        </w:rPr>
        <w:t xml:space="preserve"> </w:t>
      </w:r>
      <w:r>
        <w:rPr>
          <w:sz w:val="22"/>
        </w:rPr>
        <w:t>Salesforce.</w:t>
      </w:r>
    </w:p>
    <w:p w14:paraId="0EA11337" w14:textId="77777777" w:rsidR="00724080" w:rsidRDefault="00724080" w:rsidP="00724080">
      <w:pPr>
        <w:pStyle w:val="ListParagraph"/>
        <w:widowControl w:val="0"/>
        <w:numPr>
          <w:ilvl w:val="0"/>
          <w:numId w:val="10"/>
        </w:numPr>
        <w:tabs>
          <w:tab w:val="clear" w:pos="360"/>
          <w:tab w:val="left" w:pos="466"/>
          <w:tab w:val="left" w:pos="467"/>
        </w:tabs>
        <w:autoSpaceDE w:val="0"/>
        <w:autoSpaceDN w:val="0"/>
        <w:spacing w:before="45" w:after="0" w:line="240" w:lineRule="auto"/>
        <w:ind w:hanging="357"/>
        <w:contextualSpacing w:val="0"/>
      </w:pPr>
      <w:commentRangeStart w:id="31"/>
      <w:r>
        <w:rPr>
          <w:sz w:val="22"/>
        </w:rPr>
        <w:lastRenderedPageBreak/>
        <w:t xml:space="preserve">Java </w:t>
      </w:r>
      <w:commentRangeEnd w:id="31"/>
      <w:r w:rsidR="00EF2E2B">
        <w:rPr>
          <w:rStyle w:val="CommentReference"/>
          <w:rFonts w:ascii="Times New Roman" w:eastAsia="Times New Roman" w:hAnsi="Times New Roman" w:cs="Times New Roman"/>
          <w:lang w:bidi="ar-SA"/>
        </w:rPr>
        <w:commentReference w:id="31"/>
      </w:r>
      <w:r>
        <w:rPr>
          <w:sz w:val="22"/>
        </w:rPr>
        <w:t>Standard Edition (SE) Development Kit (JDK)</w:t>
      </w:r>
      <w:r>
        <w:rPr>
          <w:spacing w:val="-14"/>
          <w:sz w:val="22"/>
        </w:rPr>
        <w:t xml:space="preserve"> </w:t>
      </w:r>
      <w:r>
        <w:rPr>
          <w:sz w:val="22"/>
        </w:rPr>
        <w:t>8</w:t>
      </w:r>
    </w:p>
    <w:p w14:paraId="546ACDBE" w14:textId="77777777" w:rsidR="00724080" w:rsidRDefault="00184296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83" w:lineRule="auto"/>
        <w:ind w:right="150"/>
        <w:contextualSpacing w:val="0"/>
      </w:pPr>
      <w:hyperlink r:id="rId24">
        <w:r w:rsidR="00724080">
          <w:rPr>
            <w:color w:val="1154CC"/>
            <w:spacing w:val="-1"/>
            <w:w w:val="95"/>
            <w:sz w:val="22"/>
            <w:u w:val="single" w:color="1154CC"/>
          </w:rPr>
          <w:t>http://www.oracle.com/technetwork/java/javase/downloads/jdk8-downloads-2133</w:t>
        </w:r>
      </w:hyperlink>
      <w:hyperlink r:id="rId25">
        <w:r w:rsidR="00724080">
          <w:rPr>
            <w:color w:val="1154CC"/>
            <w:spacing w:val="-1"/>
            <w:w w:val="95"/>
            <w:sz w:val="22"/>
            <w:u w:val="single" w:color="1154CC"/>
          </w:rPr>
          <w:t xml:space="preserve"> </w:t>
        </w:r>
        <w:r w:rsidR="00724080">
          <w:rPr>
            <w:color w:val="1154CC"/>
            <w:sz w:val="22"/>
            <w:u w:val="single" w:color="1154CC"/>
          </w:rPr>
          <w:t>151.html</w:t>
        </w:r>
      </w:hyperlink>
    </w:p>
    <w:p w14:paraId="2063C4AC" w14:textId="77777777" w:rsidR="00724080" w:rsidRDefault="00724080" w:rsidP="00724080">
      <w:pPr>
        <w:pStyle w:val="ListParagraph"/>
        <w:widowControl w:val="0"/>
        <w:numPr>
          <w:ilvl w:val="0"/>
          <w:numId w:val="10"/>
        </w:numPr>
        <w:tabs>
          <w:tab w:val="clear" w:pos="360"/>
          <w:tab w:val="left" w:pos="466"/>
          <w:tab w:val="left" w:pos="467"/>
        </w:tabs>
        <w:autoSpaceDE w:val="0"/>
        <w:autoSpaceDN w:val="0"/>
        <w:spacing w:after="0" w:line="252" w:lineRule="exact"/>
        <w:ind w:hanging="357"/>
        <w:contextualSpacing w:val="0"/>
      </w:pPr>
      <w:commentRangeStart w:id="32"/>
      <w:r>
        <w:rPr>
          <w:sz w:val="22"/>
        </w:rPr>
        <w:t>Heroku</w:t>
      </w:r>
      <w:r>
        <w:rPr>
          <w:spacing w:val="-15"/>
          <w:sz w:val="22"/>
        </w:rPr>
        <w:t xml:space="preserve"> </w:t>
      </w:r>
      <w:commentRangeEnd w:id="32"/>
      <w:r w:rsidR="00EF2E2B">
        <w:rPr>
          <w:rStyle w:val="CommentReference"/>
          <w:rFonts w:ascii="Times New Roman" w:eastAsia="Times New Roman" w:hAnsi="Times New Roman" w:cs="Times New Roman"/>
          <w:lang w:bidi="ar-SA"/>
        </w:rPr>
        <w:commentReference w:id="32"/>
      </w:r>
      <w:r>
        <w:rPr>
          <w:sz w:val="22"/>
        </w:rPr>
        <w:t>CLI</w:t>
      </w:r>
    </w:p>
    <w:p w14:paraId="2E7CBB60" w14:textId="77777777" w:rsidR="00724080" w:rsidRDefault="00184296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</w:pPr>
      <w:hyperlink r:id="rId26" w:anchor="download-and-install">
        <w:r w:rsidR="00724080">
          <w:rPr>
            <w:color w:val="1154CC"/>
            <w:sz w:val="22"/>
            <w:u w:val="single" w:color="1154CC"/>
          </w:rPr>
          <w:t>https://devcenter.heroku.com/articles/heroku-cli#download-and-install</w:t>
        </w:r>
      </w:hyperlink>
    </w:p>
    <w:p w14:paraId="1F2426F0" w14:textId="5F0BC87C" w:rsidR="00724080" w:rsidRP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  <w:rPr>
          <w:b/>
        </w:rPr>
      </w:pPr>
      <w:r>
        <w:rPr>
          <w:sz w:val="22"/>
        </w:rPr>
        <w:t xml:space="preserve">After install, from the command line, run command: </w:t>
      </w:r>
      <w:bookmarkStart w:id="33" w:name="OLE_LINK5"/>
      <w:bookmarkStart w:id="34" w:name="OLE_LINK6"/>
      <w:commentRangeStart w:id="35"/>
      <w:proofErr w:type="spellStart"/>
      <w:r>
        <w:rPr>
          <w:b/>
          <w:sz w:val="22"/>
        </w:rPr>
        <w:t>heroku</w:t>
      </w:r>
      <w:proofErr w:type="spellEnd"/>
      <w:r>
        <w:rPr>
          <w:b/>
          <w:spacing w:val="-32"/>
          <w:sz w:val="22"/>
        </w:rPr>
        <w:t xml:space="preserve"> </w:t>
      </w:r>
      <w:r>
        <w:rPr>
          <w:b/>
          <w:sz w:val="22"/>
        </w:rPr>
        <w:t>update</w:t>
      </w:r>
      <w:bookmarkEnd w:id="33"/>
      <w:bookmarkEnd w:id="34"/>
      <w:commentRangeEnd w:id="35"/>
      <w:r w:rsidR="00EF2E2B">
        <w:rPr>
          <w:rStyle w:val="CommentReference"/>
          <w:rFonts w:ascii="Times New Roman" w:eastAsia="Times New Roman" w:hAnsi="Times New Roman" w:cs="Times New Roman"/>
          <w:lang w:bidi="ar-SA"/>
        </w:rPr>
        <w:commentReference w:id="35"/>
      </w:r>
    </w:p>
    <w:p w14:paraId="62171AC8" w14:textId="77777777" w:rsidR="00724080" w:rsidRPr="00724080" w:rsidRDefault="00724080" w:rsidP="00724080">
      <w:pPr>
        <w:pStyle w:val="ListParagraph"/>
        <w:widowControl w:val="0"/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ind w:left="1182" w:firstLine="0"/>
        <w:contextualSpacing w:val="0"/>
        <w:rPr>
          <w:b/>
        </w:rPr>
      </w:pPr>
    </w:p>
    <w:p w14:paraId="48F686D3" w14:textId="77777777" w:rsidR="00724080" w:rsidRDefault="00724080" w:rsidP="00724080">
      <w:pPr>
        <w:widowControl w:val="0"/>
        <w:tabs>
          <w:tab w:val="left" w:pos="466"/>
          <w:tab w:val="left" w:pos="467"/>
        </w:tabs>
        <w:autoSpaceDE w:val="0"/>
        <w:autoSpaceDN w:val="0"/>
        <w:spacing w:before="73"/>
      </w:pPr>
      <w:commentRangeStart w:id="36"/>
      <w:r w:rsidRPr="00724080">
        <w:rPr>
          <w:sz w:val="22"/>
        </w:rPr>
        <w:t>Salesforce</w:t>
      </w:r>
      <w:r w:rsidRPr="00724080">
        <w:rPr>
          <w:spacing w:val="-2"/>
          <w:sz w:val="22"/>
        </w:rPr>
        <w:t xml:space="preserve"> </w:t>
      </w:r>
      <w:r w:rsidRPr="00724080">
        <w:rPr>
          <w:sz w:val="22"/>
        </w:rPr>
        <w:t>CLI</w:t>
      </w:r>
      <w:commentRangeEnd w:id="36"/>
      <w:r w:rsidR="00EF2E2B">
        <w:rPr>
          <w:rStyle w:val="CommentReference"/>
        </w:rPr>
        <w:commentReference w:id="36"/>
      </w:r>
    </w:p>
    <w:p w14:paraId="349F367D" w14:textId="77777777" w:rsidR="00724080" w:rsidRDefault="00184296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</w:pPr>
      <w:hyperlink r:id="rId27">
        <w:r w:rsidR="00724080">
          <w:rPr>
            <w:color w:val="1154CC"/>
            <w:sz w:val="22"/>
            <w:u w:val="single" w:color="1154CC"/>
          </w:rPr>
          <w:t>https://developer.salesforce.com/tools/sfdxcli</w:t>
        </w:r>
      </w:hyperlink>
    </w:p>
    <w:p w14:paraId="5AFA35DF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6" w:after="0" w:line="240" w:lineRule="auto"/>
        <w:contextualSpacing w:val="0"/>
        <w:rPr>
          <w:b/>
        </w:rPr>
      </w:pPr>
      <w:r>
        <w:rPr>
          <w:sz w:val="22"/>
        </w:rPr>
        <w:t xml:space="preserve">After install, from the command line, run command: </w:t>
      </w:r>
      <w:commentRangeStart w:id="37"/>
      <w:proofErr w:type="spellStart"/>
      <w:r>
        <w:rPr>
          <w:b/>
          <w:sz w:val="22"/>
        </w:rPr>
        <w:t>sfdx</w:t>
      </w:r>
      <w:proofErr w:type="spellEnd"/>
      <w:r>
        <w:rPr>
          <w:b/>
          <w:spacing w:val="-28"/>
          <w:sz w:val="22"/>
        </w:rPr>
        <w:t xml:space="preserve"> </w:t>
      </w:r>
      <w:r>
        <w:rPr>
          <w:b/>
          <w:sz w:val="22"/>
        </w:rPr>
        <w:t>update</w:t>
      </w:r>
      <w:commentRangeEnd w:id="37"/>
      <w:r w:rsidR="00EF2E2B">
        <w:rPr>
          <w:rStyle w:val="CommentReference"/>
          <w:rFonts w:ascii="Times New Roman" w:eastAsia="Times New Roman" w:hAnsi="Times New Roman" w:cs="Times New Roman"/>
          <w:lang w:bidi="ar-SA"/>
        </w:rPr>
        <w:commentReference w:id="37"/>
      </w:r>
    </w:p>
    <w:p w14:paraId="4BF18B65" w14:textId="77777777" w:rsidR="00724080" w:rsidRDefault="00724080" w:rsidP="00724080">
      <w:pPr>
        <w:pStyle w:val="ListParagraph"/>
        <w:widowControl w:val="0"/>
        <w:numPr>
          <w:ilvl w:val="0"/>
          <w:numId w:val="10"/>
        </w:numPr>
        <w:tabs>
          <w:tab w:val="clear" w:pos="360"/>
          <w:tab w:val="left" w:pos="466"/>
          <w:tab w:val="left" w:pos="467"/>
        </w:tabs>
        <w:autoSpaceDE w:val="0"/>
        <w:autoSpaceDN w:val="0"/>
        <w:spacing w:before="45" w:after="0" w:line="240" w:lineRule="auto"/>
        <w:ind w:hanging="357"/>
        <w:contextualSpacing w:val="0"/>
      </w:pPr>
      <w:r>
        <w:rPr>
          <w:sz w:val="22"/>
        </w:rPr>
        <w:t>Visual Studio</w:t>
      </w:r>
      <w:r>
        <w:rPr>
          <w:spacing w:val="-3"/>
          <w:sz w:val="22"/>
        </w:rPr>
        <w:t xml:space="preserve"> </w:t>
      </w:r>
      <w:commentRangeStart w:id="38"/>
      <w:r>
        <w:rPr>
          <w:sz w:val="22"/>
        </w:rPr>
        <w:t>Code</w:t>
      </w:r>
      <w:commentRangeEnd w:id="38"/>
      <w:r w:rsidR="005D5770">
        <w:rPr>
          <w:rStyle w:val="CommentReference"/>
          <w:rFonts w:ascii="Times New Roman" w:eastAsia="Times New Roman" w:hAnsi="Times New Roman" w:cs="Times New Roman"/>
          <w:lang w:bidi="ar-SA"/>
        </w:rPr>
        <w:commentReference w:id="38"/>
      </w:r>
    </w:p>
    <w:p w14:paraId="0C7D844D" w14:textId="77777777" w:rsidR="00724080" w:rsidRDefault="00184296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</w:pPr>
      <w:hyperlink r:id="rId28">
        <w:r w:rsidR="00724080">
          <w:rPr>
            <w:color w:val="1154CC"/>
            <w:sz w:val="22"/>
            <w:u w:val="single" w:color="1154CC"/>
          </w:rPr>
          <w:t>https://code.visualstudio.com/</w:t>
        </w:r>
      </w:hyperlink>
    </w:p>
    <w:p w14:paraId="464932F2" w14:textId="77777777" w:rsidR="00724080" w:rsidRDefault="00724080" w:rsidP="00724080">
      <w:pPr>
        <w:pStyle w:val="ListParagraph"/>
        <w:widowControl w:val="0"/>
        <w:numPr>
          <w:ilvl w:val="0"/>
          <w:numId w:val="10"/>
        </w:numPr>
        <w:tabs>
          <w:tab w:val="clear" w:pos="360"/>
          <w:tab w:val="left" w:pos="466"/>
          <w:tab w:val="left" w:pos="467"/>
        </w:tabs>
        <w:autoSpaceDE w:val="0"/>
        <w:autoSpaceDN w:val="0"/>
        <w:spacing w:before="45" w:after="0" w:line="240" w:lineRule="auto"/>
        <w:ind w:hanging="357"/>
        <w:contextualSpacing w:val="0"/>
      </w:pPr>
      <w:r>
        <w:rPr>
          <w:sz w:val="22"/>
        </w:rPr>
        <w:t>Salesforce Extensions for VS</w:t>
      </w:r>
      <w:r>
        <w:rPr>
          <w:spacing w:val="-6"/>
          <w:sz w:val="22"/>
        </w:rPr>
        <w:t xml:space="preserve"> </w:t>
      </w:r>
      <w:r>
        <w:rPr>
          <w:sz w:val="22"/>
        </w:rPr>
        <w:t>Code</w:t>
      </w:r>
    </w:p>
    <w:p w14:paraId="013457DE" w14:textId="77777777" w:rsidR="00724080" w:rsidRDefault="00184296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83" w:lineRule="auto"/>
        <w:ind w:right="120"/>
        <w:contextualSpacing w:val="0"/>
      </w:pPr>
      <w:hyperlink r:id="rId29">
        <w:r w:rsidR="00724080">
          <w:rPr>
            <w:color w:val="1154CC"/>
            <w:spacing w:val="-1"/>
            <w:sz w:val="22"/>
            <w:u w:val="single" w:color="1154CC"/>
          </w:rPr>
          <w:t>https://marketplace.visualstudio.com/items?itemName=salesforce.salesforcedx-v</w:t>
        </w:r>
      </w:hyperlink>
      <w:hyperlink r:id="rId30">
        <w:r w:rsidR="00724080">
          <w:rPr>
            <w:color w:val="1154CC"/>
            <w:spacing w:val="-1"/>
            <w:sz w:val="22"/>
            <w:u w:val="single" w:color="1154CC"/>
          </w:rPr>
          <w:t xml:space="preserve"> </w:t>
        </w:r>
        <w:proofErr w:type="spellStart"/>
        <w:r w:rsidR="00724080">
          <w:rPr>
            <w:color w:val="1154CC"/>
            <w:sz w:val="22"/>
            <w:u w:val="single" w:color="1154CC"/>
          </w:rPr>
          <w:t>scode</w:t>
        </w:r>
        <w:proofErr w:type="spellEnd"/>
      </w:hyperlink>
    </w:p>
    <w:p w14:paraId="501B8CFB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after="0" w:line="252" w:lineRule="exact"/>
        <w:contextualSpacing w:val="0"/>
      </w:pPr>
      <w:r>
        <w:rPr>
          <w:sz w:val="22"/>
        </w:rPr>
        <w:t>Configure Visual Studio</w:t>
      </w:r>
      <w:r>
        <w:rPr>
          <w:spacing w:val="-5"/>
          <w:sz w:val="22"/>
        </w:rPr>
        <w:t xml:space="preserve"> </w:t>
      </w:r>
      <w:r>
        <w:rPr>
          <w:sz w:val="22"/>
        </w:rPr>
        <w:t>Code</w:t>
      </w:r>
    </w:p>
    <w:p w14:paraId="4BFC4EE7" w14:textId="77777777" w:rsidR="00724080" w:rsidRDefault="00724080" w:rsidP="00724080">
      <w:pPr>
        <w:pStyle w:val="ListParagraph"/>
        <w:widowControl w:val="0"/>
        <w:numPr>
          <w:ilvl w:val="2"/>
          <w:numId w:val="10"/>
        </w:numPr>
        <w:tabs>
          <w:tab w:val="clear" w:pos="360"/>
          <w:tab w:val="left" w:pos="1897"/>
          <w:tab w:val="left" w:pos="1899"/>
        </w:tabs>
        <w:autoSpaceDE w:val="0"/>
        <w:autoSpaceDN w:val="0"/>
        <w:spacing w:before="46" w:after="0" w:line="240" w:lineRule="auto"/>
        <w:contextualSpacing w:val="0"/>
      </w:pPr>
      <w:r>
        <w:rPr>
          <w:sz w:val="22"/>
        </w:rPr>
        <w:t>Open Visual Studio Code</w:t>
      </w:r>
      <w:r>
        <w:rPr>
          <w:spacing w:val="-7"/>
          <w:sz w:val="22"/>
        </w:rPr>
        <w:t xml:space="preserve"> </w:t>
      </w:r>
      <w:r>
        <w:rPr>
          <w:sz w:val="22"/>
        </w:rPr>
        <w:t>editor</w:t>
      </w:r>
    </w:p>
    <w:p w14:paraId="296BD16E" w14:textId="77777777" w:rsidR="00724080" w:rsidRDefault="00724080" w:rsidP="00724080">
      <w:pPr>
        <w:pStyle w:val="ListParagraph"/>
        <w:widowControl w:val="0"/>
        <w:numPr>
          <w:ilvl w:val="2"/>
          <w:numId w:val="10"/>
        </w:numPr>
        <w:tabs>
          <w:tab w:val="clear" w:pos="360"/>
          <w:tab w:val="left" w:pos="1897"/>
          <w:tab w:val="left" w:pos="1899"/>
        </w:tabs>
        <w:autoSpaceDE w:val="0"/>
        <w:autoSpaceDN w:val="0"/>
        <w:spacing w:before="45" w:after="0" w:line="240" w:lineRule="auto"/>
        <w:contextualSpacing w:val="0"/>
      </w:pPr>
      <w:r>
        <w:rPr>
          <w:sz w:val="22"/>
        </w:rPr>
        <w:t>Click File menu, choose Preferences, choose</w:t>
      </w:r>
      <w:r>
        <w:rPr>
          <w:spacing w:val="-17"/>
          <w:sz w:val="22"/>
        </w:rPr>
        <w:t xml:space="preserve"> </w:t>
      </w:r>
      <w:r>
        <w:rPr>
          <w:sz w:val="22"/>
        </w:rPr>
        <w:t>Settings</w:t>
      </w:r>
    </w:p>
    <w:p w14:paraId="284E36D0" w14:textId="77777777" w:rsidR="00724080" w:rsidRDefault="00724080" w:rsidP="00724080">
      <w:pPr>
        <w:pStyle w:val="ListParagraph"/>
        <w:widowControl w:val="0"/>
        <w:numPr>
          <w:ilvl w:val="2"/>
          <w:numId w:val="10"/>
        </w:numPr>
        <w:tabs>
          <w:tab w:val="clear" w:pos="360"/>
          <w:tab w:val="left" w:pos="1897"/>
          <w:tab w:val="left" w:pos="1899"/>
        </w:tabs>
        <w:autoSpaceDE w:val="0"/>
        <w:autoSpaceDN w:val="0"/>
        <w:spacing w:before="45" w:after="0" w:line="283" w:lineRule="auto"/>
        <w:ind w:right="260"/>
        <w:contextualSpacing w:val="0"/>
      </w:pPr>
      <w:commentRangeStart w:id="39"/>
      <w:r>
        <w:rPr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sz w:val="22"/>
        </w:rPr>
        <w:t>vertical</w:t>
      </w:r>
      <w:r>
        <w:rPr>
          <w:spacing w:val="-9"/>
          <w:sz w:val="22"/>
        </w:rPr>
        <w:t xml:space="preserve"> </w:t>
      </w:r>
      <w:r>
        <w:rPr>
          <w:sz w:val="22"/>
        </w:rPr>
        <w:t>split-pane</w:t>
      </w:r>
      <w:r>
        <w:rPr>
          <w:spacing w:val="-9"/>
          <w:sz w:val="22"/>
        </w:rPr>
        <w:t xml:space="preserve"> </w:t>
      </w:r>
      <w:r>
        <w:rPr>
          <w:sz w:val="22"/>
        </w:rPr>
        <w:t>editor</w:t>
      </w:r>
      <w:r>
        <w:rPr>
          <w:spacing w:val="-9"/>
          <w:sz w:val="22"/>
        </w:rPr>
        <w:t xml:space="preserve"> </w:t>
      </w:r>
      <w:r>
        <w:rPr>
          <w:sz w:val="22"/>
        </w:rPr>
        <w:t>opens.</w:t>
      </w:r>
      <w:r>
        <w:rPr>
          <w:spacing w:val="-9"/>
          <w:sz w:val="22"/>
        </w:rPr>
        <w:t xml:space="preserve"> </w:t>
      </w:r>
      <w:r>
        <w:rPr>
          <w:sz w:val="22"/>
        </w:rPr>
        <w:t>Replace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contents</w:t>
      </w:r>
      <w:r>
        <w:rPr>
          <w:spacing w:val="-9"/>
          <w:sz w:val="22"/>
        </w:rPr>
        <w:t xml:space="preserve"> </w:t>
      </w:r>
      <w:r>
        <w:rPr>
          <w:sz w:val="22"/>
        </w:rPr>
        <w:t>on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right</w:t>
      </w:r>
      <w:r>
        <w:rPr>
          <w:spacing w:val="-9"/>
          <w:sz w:val="22"/>
        </w:rPr>
        <w:t xml:space="preserve"> </w:t>
      </w:r>
      <w:r>
        <w:rPr>
          <w:sz w:val="22"/>
        </w:rPr>
        <w:t>side with:</w:t>
      </w:r>
    </w:p>
    <w:p w14:paraId="5B9998D6" w14:textId="77777777" w:rsidR="00724080" w:rsidRDefault="00724080" w:rsidP="00724080">
      <w:pPr>
        <w:pStyle w:val="BodyText"/>
        <w:spacing w:before="0" w:line="252" w:lineRule="exact"/>
        <w:ind w:left="1898" w:firstLine="0"/>
      </w:pPr>
      <w:r>
        <w:rPr>
          <w:w w:val="99"/>
        </w:rPr>
        <w:t>{</w:t>
      </w:r>
    </w:p>
    <w:p w14:paraId="2E892A53" w14:textId="77777777" w:rsidR="00724080" w:rsidRDefault="00724080" w:rsidP="00724080">
      <w:pPr>
        <w:pStyle w:val="BodyText"/>
        <w:spacing w:line="283" w:lineRule="auto"/>
        <w:ind w:left="1898" w:firstLine="242"/>
      </w:pPr>
      <w:r>
        <w:rPr>
          <w:w w:val="95"/>
        </w:rPr>
        <w:t>"</w:t>
      </w:r>
      <w:proofErr w:type="spellStart"/>
      <w:r>
        <w:rPr>
          <w:w w:val="95"/>
        </w:rPr>
        <w:t>salesforcedx-vscode-apex.java.home</w:t>
      </w:r>
      <w:proofErr w:type="spellEnd"/>
      <w:r>
        <w:rPr>
          <w:w w:val="95"/>
        </w:rPr>
        <w:t xml:space="preserve">": "C:\\Program </w:t>
      </w:r>
      <w:r>
        <w:t>Files\\Java\\jdk1.8.0_181",</w:t>
      </w:r>
    </w:p>
    <w:p w14:paraId="5F299129" w14:textId="77777777" w:rsidR="00724080" w:rsidRDefault="00724080" w:rsidP="00724080">
      <w:pPr>
        <w:pStyle w:val="BodyText"/>
        <w:spacing w:before="0" w:line="283" w:lineRule="auto"/>
        <w:ind w:left="1898" w:right="79" w:firstLine="242"/>
      </w:pPr>
      <w:r>
        <w:rPr>
          <w:w w:val="95"/>
        </w:rPr>
        <w:t>"</w:t>
      </w:r>
      <w:proofErr w:type="spellStart"/>
      <w:r>
        <w:rPr>
          <w:w w:val="95"/>
        </w:rPr>
        <w:t>terminal.integrated.shell.windows</w:t>
      </w:r>
      <w:proofErr w:type="spellEnd"/>
      <w:r>
        <w:rPr>
          <w:w w:val="95"/>
        </w:rPr>
        <w:t xml:space="preserve">": "C:\\Program </w:t>
      </w:r>
      <w:r>
        <w:t>Files\\Git\\bin\\bash.exe"</w:t>
      </w:r>
    </w:p>
    <w:p w14:paraId="58B2B805" w14:textId="77777777" w:rsidR="00724080" w:rsidRDefault="00724080" w:rsidP="00724080">
      <w:pPr>
        <w:pStyle w:val="BodyText"/>
        <w:spacing w:before="0" w:line="252" w:lineRule="exact"/>
        <w:ind w:left="1898" w:firstLine="0"/>
      </w:pPr>
      <w:r>
        <w:rPr>
          <w:w w:val="99"/>
        </w:rPr>
        <w:t>}</w:t>
      </w:r>
      <w:commentRangeEnd w:id="39"/>
      <w:r w:rsidR="005D5770">
        <w:rPr>
          <w:rStyle w:val="CommentReference"/>
          <w:rFonts w:ascii="Times New Roman" w:eastAsia="Times New Roman" w:hAnsi="Times New Roman" w:cs="Times New Roman"/>
        </w:rPr>
        <w:commentReference w:id="39"/>
      </w:r>
    </w:p>
    <w:p w14:paraId="5B4A87C2" w14:textId="77777777" w:rsidR="00724080" w:rsidRDefault="00724080" w:rsidP="00724080">
      <w:pPr>
        <w:pStyle w:val="ListParagraph"/>
        <w:widowControl w:val="0"/>
        <w:numPr>
          <w:ilvl w:val="2"/>
          <w:numId w:val="10"/>
        </w:numPr>
        <w:tabs>
          <w:tab w:val="clear" w:pos="360"/>
          <w:tab w:val="left" w:pos="1897"/>
          <w:tab w:val="left" w:pos="1899"/>
        </w:tabs>
        <w:autoSpaceDE w:val="0"/>
        <w:autoSpaceDN w:val="0"/>
        <w:spacing w:before="45" w:after="0" w:line="240" w:lineRule="auto"/>
        <w:contextualSpacing w:val="0"/>
      </w:pPr>
      <w:r>
        <w:rPr>
          <w:sz w:val="22"/>
        </w:rPr>
        <w:t>Click File menu, choose</w:t>
      </w:r>
      <w:r>
        <w:rPr>
          <w:spacing w:val="-6"/>
          <w:sz w:val="22"/>
        </w:rPr>
        <w:t xml:space="preserve"> </w:t>
      </w:r>
      <w:r>
        <w:rPr>
          <w:sz w:val="22"/>
        </w:rPr>
        <w:t>Save</w:t>
      </w:r>
    </w:p>
    <w:p w14:paraId="5547058D" w14:textId="77777777" w:rsidR="00724080" w:rsidRDefault="00724080" w:rsidP="00724080">
      <w:pPr>
        <w:pStyle w:val="ListParagraph"/>
        <w:widowControl w:val="0"/>
        <w:numPr>
          <w:ilvl w:val="2"/>
          <w:numId w:val="10"/>
        </w:numPr>
        <w:tabs>
          <w:tab w:val="clear" w:pos="360"/>
          <w:tab w:val="left" w:pos="1897"/>
          <w:tab w:val="left" w:pos="1899"/>
        </w:tabs>
        <w:autoSpaceDE w:val="0"/>
        <w:autoSpaceDN w:val="0"/>
        <w:spacing w:before="45" w:after="0" w:line="240" w:lineRule="auto"/>
        <w:contextualSpacing w:val="0"/>
      </w:pPr>
      <w:r>
        <w:rPr>
          <w:sz w:val="22"/>
        </w:rPr>
        <w:t>Close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“User</w:t>
      </w:r>
      <w:r>
        <w:rPr>
          <w:spacing w:val="-5"/>
          <w:sz w:val="22"/>
        </w:rPr>
        <w:t xml:space="preserve"> </w:t>
      </w:r>
      <w:r>
        <w:rPr>
          <w:sz w:val="22"/>
        </w:rPr>
        <w:t>Settings”</w:t>
      </w:r>
      <w:r>
        <w:rPr>
          <w:spacing w:val="-5"/>
          <w:sz w:val="22"/>
        </w:rPr>
        <w:t xml:space="preserve"> </w:t>
      </w:r>
      <w:r>
        <w:rPr>
          <w:sz w:val="22"/>
        </w:rPr>
        <w:t>tab</w:t>
      </w:r>
      <w:r>
        <w:rPr>
          <w:spacing w:val="-5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clicking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X</w:t>
      </w:r>
      <w:r>
        <w:rPr>
          <w:spacing w:val="-5"/>
          <w:sz w:val="22"/>
        </w:rPr>
        <w:t xml:space="preserve"> </w:t>
      </w:r>
      <w:r>
        <w:rPr>
          <w:sz w:val="22"/>
        </w:rPr>
        <w:t>next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tab</w:t>
      </w:r>
      <w:r>
        <w:rPr>
          <w:spacing w:val="-5"/>
          <w:sz w:val="22"/>
        </w:rPr>
        <w:t xml:space="preserve"> </w:t>
      </w:r>
      <w:r>
        <w:rPr>
          <w:sz w:val="22"/>
        </w:rPr>
        <w:t>name</w:t>
      </w:r>
    </w:p>
    <w:p w14:paraId="20ACD787" w14:textId="77777777" w:rsidR="00724080" w:rsidRDefault="00724080" w:rsidP="00724080">
      <w:pPr>
        <w:pStyle w:val="ListParagraph"/>
        <w:widowControl w:val="0"/>
        <w:numPr>
          <w:ilvl w:val="2"/>
          <w:numId w:val="10"/>
        </w:numPr>
        <w:tabs>
          <w:tab w:val="clear" w:pos="360"/>
          <w:tab w:val="left" w:pos="1897"/>
          <w:tab w:val="left" w:pos="1899"/>
        </w:tabs>
        <w:autoSpaceDE w:val="0"/>
        <w:autoSpaceDN w:val="0"/>
        <w:spacing w:before="45" w:after="0" w:line="240" w:lineRule="auto"/>
        <w:contextualSpacing w:val="0"/>
      </w:pPr>
      <w:r>
        <w:rPr>
          <w:sz w:val="22"/>
        </w:rPr>
        <w:t>Close Visual Studio Code</w:t>
      </w:r>
      <w:r>
        <w:rPr>
          <w:spacing w:val="-7"/>
          <w:sz w:val="22"/>
        </w:rPr>
        <w:t xml:space="preserve"> </w:t>
      </w:r>
      <w:r>
        <w:rPr>
          <w:sz w:val="22"/>
        </w:rPr>
        <w:t>editor</w:t>
      </w:r>
    </w:p>
    <w:p w14:paraId="21D51FB3" w14:textId="77777777" w:rsidR="00724080" w:rsidRDefault="00724080" w:rsidP="00724080">
      <w:pPr>
        <w:pStyle w:val="ListParagraph"/>
        <w:widowControl w:val="0"/>
        <w:numPr>
          <w:ilvl w:val="0"/>
          <w:numId w:val="10"/>
        </w:numPr>
        <w:tabs>
          <w:tab w:val="clear" w:pos="360"/>
          <w:tab w:val="left" w:pos="466"/>
          <w:tab w:val="left" w:pos="467"/>
        </w:tabs>
        <w:autoSpaceDE w:val="0"/>
        <w:autoSpaceDN w:val="0"/>
        <w:spacing w:before="45" w:after="0" w:line="240" w:lineRule="auto"/>
        <w:ind w:hanging="357"/>
        <w:contextualSpacing w:val="0"/>
      </w:pPr>
      <w:commentRangeStart w:id="40"/>
      <w:r>
        <w:rPr>
          <w:sz w:val="22"/>
        </w:rPr>
        <w:t xml:space="preserve">Git </w:t>
      </w:r>
      <w:commentRangeEnd w:id="40"/>
      <w:r w:rsidR="005D5770">
        <w:rPr>
          <w:rStyle w:val="CommentReference"/>
          <w:rFonts w:ascii="Times New Roman" w:eastAsia="Times New Roman" w:hAnsi="Times New Roman" w:cs="Times New Roman"/>
          <w:lang w:bidi="ar-SA"/>
        </w:rPr>
        <w:commentReference w:id="40"/>
      </w:r>
      <w:r>
        <w:rPr>
          <w:sz w:val="22"/>
        </w:rPr>
        <w:t>(</w:t>
      </w:r>
      <w:commentRangeStart w:id="41"/>
      <w:r>
        <w:rPr>
          <w:sz w:val="22"/>
        </w:rPr>
        <w:t>latest</w:t>
      </w:r>
      <w:r>
        <w:rPr>
          <w:spacing w:val="-3"/>
          <w:sz w:val="22"/>
        </w:rPr>
        <w:t xml:space="preserve"> </w:t>
      </w:r>
      <w:commentRangeEnd w:id="41"/>
      <w:r w:rsidR="005D5770">
        <w:rPr>
          <w:rStyle w:val="CommentReference"/>
          <w:rFonts w:ascii="Times New Roman" w:eastAsia="Times New Roman" w:hAnsi="Times New Roman" w:cs="Times New Roman"/>
          <w:lang w:bidi="ar-SA"/>
        </w:rPr>
        <w:commentReference w:id="41"/>
      </w:r>
      <w:r>
        <w:rPr>
          <w:sz w:val="22"/>
        </w:rPr>
        <w:t>version)</w:t>
      </w:r>
    </w:p>
    <w:bookmarkStart w:id="42" w:name="OLE_LINK14"/>
    <w:bookmarkStart w:id="43" w:name="OLE_LINK15"/>
    <w:bookmarkStart w:id="44" w:name="_GoBack"/>
    <w:p w14:paraId="082DDEB6" w14:textId="77777777" w:rsidR="00724080" w:rsidRDefault="00184296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6" w:after="0" w:line="240" w:lineRule="auto"/>
        <w:contextualSpacing w:val="0"/>
      </w:pPr>
      <w:r>
        <w:rPr>
          <w:color w:val="1154CC"/>
          <w:sz w:val="22"/>
          <w:u w:val="single" w:color="1154CC"/>
        </w:rPr>
        <w:fldChar w:fldCharType="begin"/>
      </w:r>
      <w:r>
        <w:rPr>
          <w:color w:val="1154CC"/>
          <w:sz w:val="22"/>
          <w:u w:val="single" w:color="1154CC"/>
        </w:rPr>
        <w:instrText xml:space="preserve"> HYPERLINK "https://git-scm.com/download/win" \h </w:instrText>
      </w:r>
      <w:r>
        <w:rPr>
          <w:color w:val="1154CC"/>
          <w:sz w:val="22"/>
          <w:u w:val="single" w:color="1154CC"/>
        </w:rPr>
        <w:fldChar w:fldCharType="separate"/>
      </w:r>
      <w:r w:rsidR="00724080">
        <w:rPr>
          <w:color w:val="1154CC"/>
          <w:sz w:val="22"/>
          <w:u w:val="single" w:color="1154CC"/>
        </w:rPr>
        <w:t>https://git-scm.com/download/win</w:t>
      </w:r>
      <w:r>
        <w:rPr>
          <w:color w:val="1154CC"/>
          <w:sz w:val="22"/>
          <w:u w:val="single" w:color="1154CC"/>
        </w:rPr>
        <w:fldChar w:fldCharType="end"/>
      </w:r>
    </w:p>
    <w:bookmarkEnd w:id="42"/>
    <w:bookmarkEnd w:id="43"/>
    <w:bookmarkEnd w:id="44"/>
    <w:p w14:paraId="62C5A6EF" w14:textId="77777777" w:rsidR="00724080" w:rsidRDefault="00724080" w:rsidP="00724080">
      <w:pPr>
        <w:pStyle w:val="ListParagraph"/>
        <w:widowControl w:val="0"/>
        <w:numPr>
          <w:ilvl w:val="1"/>
          <w:numId w:val="10"/>
        </w:numPr>
        <w:tabs>
          <w:tab w:val="clear" w:pos="360"/>
          <w:tab w:val="left" w:pos="1182"/>
          <w:tab w:val="left" w:pos="1183"/>
        </w:tabs>
        <w:autoSpaceDE w:val="0"/>
        <w:autoSpaceDN w:val="0"/>
        <w:spacing w:before="45" w:after="0" w:line="240" w:lineRule="auto"/>
        <w:contextualSpacing w:val="0"/>
      </w:pPr>
      <w:r>
        <w:rPr>
          <w:sz w:val="22"/>
        </w:rPr>
        <w:t>During the installation wizard, ensure these options are</w:t>
      </w:r>
      <w:r>
        <w:rPr>
          <w:spacing w:val="-27"/>
          <w:sz w:val="22"/>
        </w:rPr>
        <w:t xml:space="preserve"> </w:t>
      </w:r>
      <w:r>
        <w:rPr>
          <w:sz w:val="22"/>
        </w:rPr>
        <w:t>enabled:</w:t>
      </w:r>
    </w:p>
    <w:p w14:paraId="53A20F37" w14:textId="77777777" w:rsidR="00724080" w:rsidRDefault="00724080" w:rsidP="00724080">
      <w:pPr>
        <w:pStyle w:val="ListParagraph"/>
        <w:widowControl w:val="0"/>
        <w:numPr>
          <w:ilvl w:val="2"/>
          <w:numId w:val="10"/>
        </w:numPr>
        <w:tabs>
          <w:tab w:val="clear" w:pos="360"/>
          <w:tab w:val="left" w:pos="1897"/>
          <w:tab w:val="left" w:pos="1899"/>
        </w:tabs>
        <w:autoSpaceDE w:val="0"/>
        <w:autoSpaceDN w:val="0"/>
        <w:spacing w:before="45" w:after="0" w:line="240" w:lineRule="auto"/>
        <w:contextualSpacing w:val="0"/>
      </w:pPr>
      <w:r>
        <w:rPr>
          <w:sz w:val="22"/>
        </w:rPr>
        <w:t>“Use Git from the Windows Command</w:t>
      </w:r>
      <w:r>
        <w:rPr>
          <w:spacing w:val="-13"/>
          <w:sz w:val="22"/>
        </w:rPr>
        <w:t xml:space="preserve"> </w:t>
      </w:r>
      <w:r>
        <w:rPr>
          <w:sz w:val="22"/>
        </w:rPr>
        <w:t>Prompt”</w:t>
      </w:r>
    </w:p>
    <w:p w14:paraId="15EDCB74" w14:textId="12D130C5" w:rsidR="00E53503" w:rsidRPr="00E53503" w:rsidRDefault="00724080" w:rsidP="00E53503">
      <w:pPr>
        <w:pStyle w:val="ListParagraph"/>
        <w:widowControl w:val="0"/>
        <w:numPr>
          <w:ilvl w:val="2"/>
          <w:numId w:val="10"/>
        </w:numPr>
        <w:tabs>
          <w:tab w:val="clear" w:pos="360"/>
          <w:tab w:val="left" w:pos="1897"/>
          <w:tab w:val="left" w:pos="1899"/>
        </w:tabs>
        <w:autoSpaceDE w:val="0"/>
        <w:autoSpaceDN w:val="0"/>
        <w:spacing w:before="45" w:after="0" w:line="240" w:lineRule="auto"/>
        <w:contextualSpacing w:val="0"/>
        <w:rPr>
          <w:sz w:val="22"/>
        </w:rPr>
        <w:sectPr w:rsidR="00E53503" w:rsidRPr="00E53503" w:rsidSect="00724080">
          <w:pgSz w:w="12240" w:h="15840"/>
          <w:pgMar w:top="1360" w:right="1440" w:bottom="280" w:left="1680" w:header="720" w:footer="720" w:gutter="0"/>
          <w:cols w:space="720"/>
        </w:sectPr>
      </w:pPr>
      <w:r>
        <w:rPr>
          <w:sz w:val="22"/>
        </w:rPr>
        <w:t>“</w:t>
      </w:r>
      <w:bookmarkStart w:id="45" w:name="OLE_LINK7"/>
      <w:bookmarkStart w:id="46" w:name="OLE_LINK8"/>
      <w:r>
        <w:rPr>
          <w:sz w:val="22"/>
        </w:rPr>
        <w:t>Enable Git Credential</w:t>
      </w:r>
      <w:r>
        <w:rPr>
          <w:spacing w:val="-5"/>
          <w:sz w:val="22"/>
        </w:rPr>
        <w:t xml:space="preserve"> </w:t>
      </w:r>
      <w:r>
        <w:rPr>
          <w:sz w:val="22"/>
        </w:rPr>
        <w:t>Manager</w:t>
      </w:r>
      <w:bookmarkEnd w:id="45"/>
      <w:bookmarkEnd w:id="46"/>
      <w:r>
        <w:rPr>
          <w:sz w:val="22"/>
        </w:rPr>
        <w:t>”</w:t>
      </w:r>
    </w:p>
    <w:p w14:paraId="45AACB4D" w14:textId="4B8CCE70" w:rsidR="00792B86" w:rsidRPr="00E53503" w:rsidRDefault="00792B86" w:rsidP="00E53503">
      <w:pPr>
        <w:rPr>
          <w:b/>
          <w:sz w:val="28"/>
        </w:rPr>
      </w:pPr>
      <w:r w:rsidRPr="00E53503">
        <w:rPr>
          <w:b/>
          <w:sz w:val="28"/>
        </w:rPr>
        <w:lastRenderedPageBreak/>
        <w:t>Please verify that</w:t>
      </w:r>
      <w:r w:rsidR="00F0542C" w:rsidRPr="00E53503">
        <w:rPr>
          <w:b/>
          <w:sz w:val="28"/>
        </w:rPr>
        <w:t xml:space="preserve"> </w:t>
      </w:r>
      <w:r w:rsidR="00F0542C" w:rsidRPr="00E34663">
        <w:rPr>
          <w:b/>
          <w:sz w:val="28"/>
          <w:highlight w:val="yellow"/>
        </w:rPr>
        <w:t>Microsoft Word and Excel</w:t>
      </w:r>
      <w:r w:rsidR="00F0542C" w:rsidRPr="00E53503">
        <w:rPr>
          <w:b/>
          <w:sz w:val="28"/>
        </w:rPr>
        <w:t xml:space="preserve"> exist on each computer.</w:t>
      </w:r>
    </w:p>
    <w:p w14:paraId="12330D2A" w14:textId="77777777" w:rsidR="00F0542C" w:rsidRDefault="00F0542C" w:rsidP="00F0542C">
      <w:pPr>
        <w:rPr>
          <w:b/>
          <w:sz w:val="28"/>
        </w:rPr>
      </w:pPr>
    </w:p>
    <w:p w14:paraId="54152868" w14:textId="26E0EE67" w:rsidR="00F0542C" w:rsidRDefault="00F0542C" w:rsidP="00F0542C">
      <w:pPr>
        <w:rPr>
          <w:b/>
          <w:sz w:val="28"/>
        </w:rPr>
      </w:pPr>
      <w:r>
        <w:rPr>
          <w:b/>
          <w:sz w:val="28"/>
        </w:rPr>
        <w:t xml:space="preserve">Please Add the Following Bookmarks to Chrome and Firefox </w:t>
      </w:r>
    </w:p>
    <w:p w14:paraId="3AB3759B" w14:textId="07B3BE65" w:rsidR="00F0542C" w:rsidRDefault="00F0542C" w:rsidP="00F0542C">
      <w:pPr>
        <w:rPr>
          <w:b/>
          <w:sz w:val="28"/>
        </w:rPr>
      </w:pPr>
      <w:r>
        <w:rPr>
          <w:b/>
          <w:sz w:val="28"/>
        </w:rPr>
        <w:t>(if we could create tabs of the rooms and then under each room have Tues, Wed, Thurs, Friday)</w:t>
      </w:r>
      <w:r w:rsidR="007D6806">
        <w:rPr>
          <w:b/>
          <w:sz w:val="28"/>
        </w:rPr>
        <w:t xml:space="preserve"> **just for Hands on Workshops at the Hilton</w:t>
      </w:r>
    </w:p>
    <w:p w14:paraId="4ABBEF87" w14:textId="77777777" w:rsidR="00F0542C" w:rsidRDefault="00F0542C" w:rsidP="00F0542C">
      <w:pPr>
        <w:rPr>
          <w:b/>
          <w:sz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8203"/>
      </w:tblGrid>
      <w:tr w:rsidR="00F0542C" w14:paraId="24CD675F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D70DC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1/2/3 - Tuesday Projects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5FA1C2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31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https://trailhead.salesforce.com/users/00550000007GH2eAAG/trailmixes/df18-cntl123-tuesday-projects</w:t>
              </w:r>
            </w:hyperlink>
          </w:p>
        </w:tc>
      </w:tr>
      <w:tr w:rsidR="00F0542C" w14:paraId="4C7A6CFC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035D75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1/2/3 - Wednesday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254950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32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https://trailhead.salesforce.com/users/00550000007GH2eAAG/trailmixes/df18-cntl123-wednesday-projects</w:t>
              </w:r>
            </w:hyperlink>
          </w:p>
        </w:tc>
      </w:tr>
      <w:tr w:rsidR="00F0542C" w14:paraId="6FB9ED57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3E11B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1/2/3 - Thursday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F8F52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33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https://trailhead.salesforce.com/users/00550000007GH2eAAG/trailmixes/df18-cntl123-thursday-projects</w:t>
              </w:r>
            </w:hyperlink>
          </w:p>
        </w:tc>
      </w:tr>
      <w:tr w:rsidR="00F0542C" w14:paraId="03624D52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D3176C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1/2/3 - Friday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65B89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34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https://trailhead.salesforce.com/users/00550000007GH2eAAG/trailmixes/df18-cntl123-friday-projects</w:t>
              </w:r>
            </w:hyperlink>
          </w:p>
        </w:tc>
      </w:tr>
      <w:tr w:rsidR="00F0542C" w14:paraId="5E3FBF4B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3CFF41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4 - Tuesday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950DB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35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https://trailhead.salesforce.com/users/00550000007GH2eAAG/trailmixes/df18-cntl4-tuesday-projects</w:t>
              </w:r>
            </w:hyperlink>
          </w:p>
        </w:tc>
      </w:tr>
      <w:tr w:rsidR="00F0542C" w14:paraId="6065DF22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A8300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4 - Wednesday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A08047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36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https://trailhead.salesforce.com/users/00550000007GH2eAAG/trailmixes/df18-cntl4-wednesday-projects</w:t>
              </w:r>
            </w:hyperlink>
          </w:p>
        </w:tc>
      </w:tr>
      <w:tr w:rsidR="00F0542C" w14:paraId="4C843D3D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E1629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4 - Thursday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14F191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37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https://trailhead.salesforce.com/users/00550000007GH2eAAG/trailmixes/df18-cntl4-thursday-projects</w:t>
              </w:r>
            </w:hyperlink>
          </w:p>
        </w:tc>
      </w:tr>
      <w:tr w:rsidR="00F0542C" w14:paraId="2308EE34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2E26C7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4 - Friday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25D0F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38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https://trailhead.salesforce.com/users/00550000007GH2eAAG/trailmixes/df18-cntl4-friday-projects</w:t>
              </w:r>
            </w:hyperlink>
          </w:p>
        </w:tc>
      </w:tr>
      <w:tr w:rsidR="00F0542C" w14:paraId="5A141B11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A70E25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5 - Tuesday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65F55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39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https://trailhead.salesforce.com/users/00550000007GH2eAAG/trailmixes/df18-cntl5-tuesday-projects</w:t>
              </w:r>
            </w:hyperlink>
          </w:p>
        </w:tc>
      </w:tr>
      <w:tr w:rsidR="00F0542C" w14:paraId="5AAF1FD8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F3730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5 - Wednesday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5085F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40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https://trailhead.salesforce.com/users/00550000007GH2eAAG/trailmixes/df18-cntl5-wednesday-projects</w:t>
              </w:r>
            </w:hyperlink>
          </w:p>
        </w:tc>
      </w:tr>
      <w:tr w:rsidR="00F0542C" w14:paraId="4D4961C6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57AB6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5 - Thursday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15868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41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https://trailhead.salesforce.com/users/00550000007GH2eAAG/trailmixes/df18-cntl5-thursday-projects</w:t>
              </w:r>
            </w:hyperlink>
          </w:p>
        </w:tc>
      </w:tr>
      <w:tr w:rsidR="00F0542C" w14:paraId="0C5D09E5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38DA86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5 - Friday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4083F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42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https://trailhead.salesforce.com/users/00550000007GH2eAAG/trailmixes/df18-cntl5-friday-projects</w:t>
              </w:r>
            </w:hyperlink>
          </w:p>
        </w:tc>
      </w:tr>
      <w:tr w:rsidR="00F0542C" w14:paraId="6577CAB9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141B9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6 - Tuesday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34481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43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https://trailhead.salesforce.com/users/00550000007GH2eAAG/trailmixes/df18-cntl6-tuesday-projects</w:t>
              </w:r>
            </w:hyperlink>
          </w:p>
        </w:tc>
      </w:tr>
      <w:tr w:rsidR="00F0542C" w14:paraId="2599083C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A90E72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6 - Wednesday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C1330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44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https://trailhead.salesforce.com/users/00550000007GH2eAAG/trailmixes/df18-cntl6-wednesday-projects</w:t>
              </w:r>
            </w:hyperlink>
          </w:p>
        </w:tc>
      </w:tr>
      <w:tr w:rsidR="00F0542C" w14:paraId="5A4E3A8C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DD9992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6 - Thursday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96396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45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https://trailhead.salesforce.com/users/00550000007GH2eAAG/trailmixes/df18-cntl6-thursday-projects</w:t>
              </w:r>
            </w:hyperlink>
          </w:p>
        </w:tc>
      </w:tr>
      <w:tr w:rsidR="00F0542C" w14:paraId="74D7EED6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8EA86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6 - Friday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9CC1A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46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https://trailhead.salesforce.com/users/00550000007GH2eAAG/trailmixes/df18-cntl6-friday-projects</w:t>
              </w:r>
            </w:hyperlink>
          </w:p>
        </w:tc>
      </w:tr>
      <w:tr w:rsidR="00F0542C" w14:paraId="47B130D2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F28F71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7/8/9 - Tuesday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7593BA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47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https://trailhead.salesforce.com/users/00550000007GH2eAAG/trailmixes/df18-cntl789-tuesday-projects</w:t>
              </w:r>
            </w:hyperlink>
          </w:p>
        </w:tc>
      </w:tr>
      <w:tr w:rsidR="00F0542C" w14:paraId="12C8820F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AB17E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7/8/9 - Wednesday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81A5E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48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https://trailhead.salesforce.com/users/00550000007GH2eAAG/trailmixes/df18-cntl789-wednesday-projects</w:t>
              </w:r>
            </w:hyperlink>
          </w:p>
        </w:tc>
      </w:tr>
      <w:tr w:rsidR="00F0542C" w14:paraId="52084E37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32414F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7/8/9 - Thursday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002E97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49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https://trailhead.salesforce.com/users/00550000007GH2eAAG/trailmixes/df18-cntl789-thursday-projects</w:t>
              </w:r>
            </w:hyperlink>
          </w:p>
        </w:tc>
      </w:tr>
      <w:tr w:rsidR="00F0542C" w14:paraId="52D118DB" w14:textId="77777777" w:rsidTr="00F0542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AD7B75" w14:textId="77777777" w:rsidR="00F0542C" w:rsidRDefault="00F0542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DF18: Continental 7/8/9 - Friday Projects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60B6C" w14:textId="77777777" w:rsidR="00F0542C" w:rsidRDefault="00184296">
            <w:pPr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50" w:tgtFrame="_blank" w:history="1">
              <w:r w:rsidR="00F0542C">
                <w:rPr>
                  <w:rStyle w:val="Hyperlink"/>
                  <w:rFonts w:ascii="Arial" w:hAnsi="Arial" w:cs="Arial"/>
                  <w:sz w:val="20"/>
                </w:rPr>
                <w:t>https://trailhead.salesforce.com/users/00550000007GH2eAAG/trailmixes/df18-cntl789-friday-projects</w:t>
              </w:r>
            </w:hyperlink>
          </w:p>
        </w:tc>
      </w:tr>
    </w:tbl>
    <w:p w14:paraId="1E26AF86" w14:textId="77777777" w:rsidR="00F0542C" w:rsidRPr="00F0542C" w:rsidRDefault="00F0542C" w:rsidP="00F0542C">
      <w:pPr>
        <w:rPr>
          <w:b/>
          <w:sz w:val="28"/>
        </w:rPr>
      </w:pPr>
    </w:p>
    <w:p w14:paraId="4FBB4DDE" w14:textId="79ED05EB" w:rsidR="00622448" w:rsidRDefault="00622448" w:rsidP="00203BB4">
      <w:pPr>
        <w:rPr>
          <w:b/>
          <w:sz w:val="28"/>
        </w:rPr>
      </w:pPr>
    </w:p>
    <w:p w14:paraId="5FA70F52" w14:textId="77777777" w:rsidR="00B40470" w:rsidRDefault="00B40470" w:rsidP="00203BB4">
      <w:pPr>
        <w:rPr>
          <w:b/>
          <w:sz w:val="28"/>
        </w:rPr>
      </w:pPr>
      <w:r>
        <w:rPr>
          <w:b/>
          <w:sz w:val="28"/>
        </w:rPr>
        <w:t xml:space="preserve">Once you have finished please put the mouse on top of the keyboard that will signify that </w:t>
      </w:r>
    </w:p>
    <w:p w14:paraId="2703962E" w14:textId="629F3C05" w:rsidR="005B4754" w:rsidRPr="00CE50DD" w:rsidRDefault="0008767E" w:rsidP="00203BB4">
      <w:pPr>
        <w:rPr>
          <w:b/>
          <w:sz w:val="28"/>
        </w:rPr>
      </w:pPr>
      <w:r>
        <w:rPr>
          <w:b/>
          <w:sz w:val="28"/>
        </w:rPr>
        <w:t>the computer is complete.</w:t>
      </w:r>
    </w:p>
    <w:sectPr w:rsidR="005B4754" w:rsidRPr="00CE50DD" w:rsidSect="002D0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8-08-25T15:38:00Z" w:initials="MOU">
    <w:p w14:paraId="553735AE" w14:textId="65D8B5CF" w:rsidR="00684ACF" w:rsidRDefault="00684ACF">
      <w:pPr>
        <w:pStyle w:val="CommentText"/>
      </w:pPr>
      <w:r>
        <w:rPr>
          <w:rStyle w:val="CommentReference"/>
        </w:rPr>
        <w:annotationRef/>
      </w:r>
      <w:r>
        <w:t xml:space="preserve">#5. </w:t>
      </w:r>
      <w:r w:rsidRPr="00684ACF">
        <w:t>ACT-0011</w:t>
      </w:r>
    </w:p>
  </w:comment>
  <w:comment w:id="1" w:author="Microsoft Office User" w:date="2018-08-25T15:39:00Z" w:initials="MOU">
    <w:p w14:paraId="7F52EB16" w14:textId="45C3AE33" w:rsidR="00684ACF" w:rsidRDefault="00684ACF">
      <w:pPr>
        <w:pStyle w:val="CommentText"/>
      </w:pPr>
      <w:r>
        <w:rPr>
          <w:rStyle w:val="CommentReference"/>
        </w:rPr>
        <w:annotationRef/>
      </w:r>
      <w:r>
        <w:t>#4. ACT-0017</w:t>
      </w:r>
    </w:p>
  </w:comment>
  <w:comment w:id="2" w:author="Microsoft Office User" w:date="2018-08-25T15:40:00Z" w:initials="MOU">
    <w:p w14:paraId="5D04DDD9" w14:textId="2F23D38B" w:rsidR="00684ACF" w:rsidRDefault="00684ACF">
      <w:pPr>
        <w:pStyle w:val="CommentText"/>
      </w:pPr>
      <w:r>
        <w:rPr>
          <w:rStyle w:val="CommentReference"/>
        </w:rPr>
        <w:annotationRef/>
      </w:r>
      <w:r>
        <w:t>#</w:t>
      </w:r>
      <w:r w:rsidR="00494DC2">
        <w:t>10</w:t>
      </w:r>
      <w:r>
        <w:t>. ACT-0018</w:t>
      </w:r>
    </w:p>
  </w:comment>
  <w:comment w:id="3" w:author="Microsoft Office User" w:date="2018-08-25T15:39:00Z" w:initials="MOU">
    <w:p w14:paraId="097BB609" w14:textId="579C6244" w:rsidR="00684ACF" w:rsidRDefault="00684ACF">
      <w:pPr>
        <w:pStyle w:val="CommentText"/>
      </w:pPr>
      <w:r>
        <w:rPr>
          <w:rStyle w:val="CommentReference"/>
        </w:rPr>
        <w:annotationRef/>
      </w:r>
      <w:r>
        <w:t>#6. ACT-033</w:t>
      </w:r>
    </w:p>
  </w:comment>
  <w:comment w:id="4" w:author="Microsoft Office User" w:date="2018-08-25T15:41:00Z" w:initials="MOU">
    <w:p w14:paraId="3DD6AF5D" w14:textId="578D875F" w:rsidR="00684ACF" w:rsidRDefault="00684ACF">
      <w:pPr>
        <w:pStyle w:val="CommentText"/>
      </w:pPr>
      <w:r>
        <w:rPr>
          <w:rStyle w:val="CommentReference"/>
        </w:rPr>
        <w:annotationRef/>
      </w:r>
      <w:r>
        <w:t>#</w:t>
      </w:r>
      <w:r w:rsidR="00494DC2">
        <w:t>9</w:t>
      </w:r>
      <w:r>
        <w:t>. ACT-0015</w:t>
      </w:r>
    </w:p>
  </w:comment>
  <w:comment w:id="5" w:author="Microsoft Office User" w:date="2018-08-25T15:40:00Z" w:initials="MOU">
    <w:p w14:paraId="59849B3C" w14:textId="2572BD58" w:rsidR="00684ACF" w:rsidRDefault="00684ACF">
      <w:pPr>
        <w:pStyle w:val="CommentText"/>
      </w:pPr>
      <w:r>
        <w:rPr>
          <w:rStyle w:val="CommentReference"/>
        </w:rPr>
        <w:annotationRef/>
      </w:r>
      <w:r>
        <w:t>#7. ACT-044</w:t>
      </w:r>
    </w:p>
  </w:comment>
  <w:comment w:id="10" w:author="Microsoft Office User" w:date="2018-08-25T15:42:00Z" w:initials="MOU">
    <w:p w14:paraId="527E3A01" w14:textId="6FD0CAE7" w:rsidR="00684ACF" w:rsidRDefault="00684ACF">
      <w:pPr>
        <w:pStyle w:val="CommentText"/>
      </w:pPr>
      <w:r>
        <w:rPr>
          <w:rStyle w:val="CommentReference"/>
        </w:rPr>
        <w:annotationRef/>
      </w:r>
      <w:r>
        <w:t xml:space="preserve">Google: </w:t>
      </w:r>
      <w:r>
        <w:t>#</w:t>
      </w:r>
      <w:r w:rsidR="00494DC2">
        <w:t>10</w:t>
      </w:r>
      <w:r>
        <w:t>. ACT-0018</w:t>
      </w:r>
    </w:p>
    <w:p w14:paraId="1F8C73C8" w14:textId="330AB533" w:rsidR="00684ACF" w:rsidRDefault="00684ACF">
      <w:pPr>
        <w:pStyle w:val="CommentText"/>
      </w:pPr>
      <w:r>
        <w:t>Firefox</w:t>
      </w:r>
      <w:r>
        <w:t>: #</w:t>
      </w:r>
      <w:r w:rsidR="00494DC2">
        <w:t>9</w:t>
      </w:r>
      <w:r>
        <w:t>. ACT-0015</w:t>
      </w:r>
    </w:p>
  </w:comment>
  <w:comment w:id="11" w:author="Microsoft Office User" w:date="2018-08-25T15:45:00Z" w:initials="MOU">
    <w:p w14:paraId="5F18C1E1" w14:textId="005E40F0" w:rsidR="00F35E60" w:rsidRDefault="00F35E60">
      <w:pPr>
        <w:pStyle w:val="CommentText"/>
      </w:pPr>
      <w:r>
        <w:rPr>
          <w:rStyle w:val="CommentReference"/>
        </w:rPr>
        <w:annotationRef/>
      </w:r>
      <w:r>
        <w:t>#</w:t>
      </w:r>
      <w:r w:rsidRPr="00F35E60">
        <w:t>1</w:t>
      </w:r>
      <w:r w:rsidR="00494DC2">
        <w:t>1</w:t>
      </w:r>
      <w:r w:rsidRPr="00F35E60">
        <w:t>. ACT-0007</w:t>
      </w:r>
    </w:p>
  </w:comment>
  <w:comment w:id="12" w:author="Microsoft Office User" w:date="2018-08-25T15:46:00Z" w:initials="MOU">
    <w:p w14:paraId="7A658C55" w14:textId="2AE0DBF4" w:rsidR="00F35E60" w:rsidRDefault="00F35E60">
      <w:pPr>
        <w:pStyle w:val="CommentText"/>
      </w:pPr>
      <w:r>
        <w:rPr>
          <w:rStyle w:val="CommentReference"/>
        </w:rPr>
        <w:annotationRef/>
      </w:r>
      <w:r>
        <w:t>#</w:t>
      </w:r>
      <w:r w:rsidRPr="00F35E60">
        <w:t>6. ACT-0033</w:t>
      </w:r>
    </w:p>
  </w:comment>
  <w:comment w:id="13" w:author="Microsoft Office User" w:date="2018-08-25T16:02:00Z" w:initials="MOU">
    <w:p w14:paraId="3AEDF860" w14:textId="0E0A58A0" w:rsidR="00494DC2" w:rsidRDefault="00494DC2">
      <w:pPr>
        <w:pStyle w:val="CommentText"/>
      </w:pPr>
      <w:r>
        <w:rPr>
          <w:rStyle w:val="CommentReference"/>
        </w:rPr>
        <w:annotationRef/>
      </w:r>
      <w:r>
        <w:t>#7. ACT-0044</w:t>
      </w:r>
    </w:p>
  </w:comment>
  <w:comment w:id="14" w:author="Microsoft Office User" w:date="2018-08-25T16:02:00Z" w:initials="MOU">
    <w:p w14:paraId="3DF6AFA4" w14:textId="5D80B223" w:rsidR="00494DC2" w:rsidRDefault="00494DC2">
      <w:pPr>
        <w:pStyle w:val="CommentText"/>
      </w:pPr>
      <w:r>
        <w:rPr>
          <w:rStyle w:val="CommentReference"/>
        </w:rPr>
        <w:annotationRef/>
      </w:r>
      <w:r>
        <w:t>#8. ACT-0045postman</w:t>
      </w:r>
    </w:p>
  </w:comment>
  <w:comment w:id="15" w:author="Microsoft Office User" w:date="2018-08-25T16:20:00Z" w:initials="MOU">
    <w:p w14:paraId="2D4FDE02" w14:textId="0BBBEFCC" w:rsidR="0032036A" w:rsidRDefault="0032036A">
      <w:pPr>
        <w:pStyle w:val="CommentText"/>
      </w:pPr>
      <w:r>
        <w:rPr>
          <w:rStyle w:val="CommentReference"/>
        </w:rPr>
        <w:annotationRef/>
      </w:r>
      <w:r>
        <w:t>#13. ACT-0046</w:t>
      </w:r>
    </w:p>
  </w:comment>
  <w:comment w:id="19" w:author="Microsoft Office User" w:date="2018-08-25T16:21:00Z" w:initials="MOU">
    <w:p w14:paraId="43EB0F25" w14:textId="39D37A6D" w:rsidR="0032036A" w:rsidRDefault="0032036A">
      <w:pPr>
        <w:pStyle w:val="CommentText"/>
      </w:pPr>
      <w:r>
        <w:rPr>
          <w:rStyle w:val="CommentReference"/>
        </w:rPr>
        <w:annotationRef/>
      </w:r>
      <w:r>
        <w:t>#14. ACT-0047</w:t>
      </w:r>
    </w:p>
  </w:comment>
  <w:comment w:id="22" w:author="Microsoft Office User" w:date="2018-08-25T16:26:00Z" w:initials="MOU">
    <w:p w14:paraId="32106086" w14:textId="2C8A00CF" w:rsidR="00827820" w:rsidRDefault="00827820">
      <w:pPr>
        <w:pStyle w:val="CommentText"/>
      </w:pPr>
      <w:r>
        <w:rPr>
          <w:rStyle w:val="CommentReference"/>
        </w:rPr>
        <w:annotationRef/>
      </w:r>
      <w:r>
        <w:t>#31. ACT-0048</w:t>
      </w:r>
    </w:p>
  </w:comment>
  <w:comment w:id="25" w:author="Microsoft Office User" w:date="2018-08-25T16:36:00Z" w:initials="MOU">
    <w:p w14:paraId="28595C02" w14:textId="643DF260" w:rsidR="00EF2E2B" w:rsidRDefault="00EF2E2B" w:rsidP="00EF2E2B">
      <w:pPr>
        <w:pStyle w:val="CommentText"/>
      </w:pPr>
      <w:r>
        <w:rPr>
          <w:rStyle w:val="CommentReference"/>
        </w:rPr>
        <w:annotationRef/>
      </w:r>
      <w:r>
        <w:t>&gt;</w:t>
      </w:r>
      <w:r>
        <w:t xml:space="preserve"> </w:t>
      </w:r>
      <w:proofErr w:type="spellStart"/>
      <w:r>
        <w:t>ver</w:t>
      </w:r>
    </w:p>
    <w:p w14:paraId="65359902" w14:textId="2DA29659" w:rsidR="00EF2E2B" w:rsidRDefault="00EF2E2B" w:rsidP="00EF2E2B">
      <w:pPr>
        <w:pStyle w:val="CommentText"/>
      </w:pPr>
      <w:r>
        <w:t>Microsoft Win</w:t>
      </w:r>
      <w:proofErr w:type="spellEnd"/>
      <w:r>
        <w:t>dows [Version 10.0.17134.228]</w:t>
      </w:r>
    </w:p>
  </w:comment>
  <w:comment w:id="26" w:author="Microsoft Office User" w:date="2018-08-25T16:36:00Z" w:initials="MOU">
    <w:p w14:paraId="71075630" w14:textId="626ADE1F" w:rsidR="00EF2E2B" w:rsidRDefault="00EF2E2B" w:rsidP="00EF2E2B">
      <w:pPr>
        <w:pStyle w:val="CommentText"/>
      </w:pPr>
      <w:r>
        <w:rPr>
          <w:rStyle w:val="CommentReference"/>
        </w:rPr>
        <w:annotationRef/>
      </w:r>
      <w:r>
        <w:t>&gt;</w:t>
      </w:r>
      <w:r>
        <w:t xml:space="preserve"> </w:t>
      </w:r>
      <w:r>
        <w:t xml:space="preserve">wmic </w:t>
      </w:r>
      <w:proofErr w:type="spellStart"/>
      <w:r>
        <w:t>os</w:t>
      </w:r>
      <w:proofErr w:type="spellEnd"/>
      <w:r>
        <w:t xml:space="preserve"> get </w:t>
      </w:r>
      <w:proofErr w:type="spellStart"/>
      <w:r>
        <w:t>osarchitecture</w:t>
      </w:r>
      <w:proofErr w:type="spellEnd"/>
    </w:p>
    <w:p w14:paraId="418255DD" w14:textId="77777777" w:rsidR="00EF2E2B" w:rsidRDefault="00EF2E2B" w:rsidP="00EF2E2B">
      <w:pPr>
        <w:pStyle w:val="CommentText"/>
      </w:pPr>
      <w:proofErr w:type="spellStart"/>
      <w:r>
        <w:t>OSArchitecture</w:t>
      </w:r>
      <w:proofErr w:type="spellEnd"/>
    </w:p>
    <w:p w14:paraId="37882990" w14:textId="4024E4D0" w:rsidR="00EF2E2B" w:rsidRDefault="00EF2E2B" w:rsidP="00EF2E2B">
      <w:pPr>
        <w:pStyle w:val="CommentText"/>
      </w:pPr>
      <w:r>
        <w:t>64-bit</w:t>
      </w:r>
    </w:p>
  </w:comment>
  <w:comment w:id="27" w:author="Microsoft Office User" w:date="2018-08-25T16:40:00Z" w:initials="MOU">
    <w:p w14:paraId="6095928F" w14:textId="40054179" w:rsidR="00EF2E2B" w:rsidRDefault="00EF2E2B">
      <w:pPr>
        <w:pStyle w:val="CommentText"/>
      </w:pPr>
      <w:r>
        <w:rPr>
          <w:rStyle w:val="CommentReference"/>
        </w:rPr>
        <w:annotationRef/>
      </w:r>
      <w:r>
        <w:t>“C:\Users\Admin\Desktop\</w:t>
      </w:r>
      <w:r w:rsidRPr="00EF2E2B">
        <w:t xml:space="preserve">Acrobat Reader </w:t>
      </w:r>
      <w:proofErr w:type="spellStart"/>
      <w:r w:rsidRPr="00EF2E2B">
        <w:t>DC.lnk</w:t>
      </w:r>
      <w:proofErr w:type="spellEnd"/>
      <w:r w:rsidRPr="00EF2E2B">
        <w:t>"</w:t>
      </w:r>
    </w:p>
  </w:comment>
  <w:comment w:id="28" w:author="Microsoft Office User" w:date="2018-08-25T16:43:00Z" w:initials="MOU">
    <w:p w14:paraId="24AD8B03" w14:textId="466D5559" w:rsidR="00EF2E2B" w:rsidRDefault="00EF2E2B">
      <w:pPr>
        <w:pStyle w:val="CommentText"/>
      </w:pPr>
      <w:r>
        <w:rPr>
          <w:rStyle w:val="CommentReference"/>
        </w:rPr>
        <w:annotationRef/>
      </w:r>
      <w:r w:rsidRPr="00EF2E2B">
        <w:t>"C:\</w:t>
      </w:r>
      <w:proofErr w:type="spellStart"/>
      <w:r w:rsidRPr="00EF2E2B">
        <w:t>ProgramData</w:t>
      </w:r>
      <w:proofErr w:type="spellEnd"/>
      <w:r w:rsidRPr="00EF2E2B">
        <w:t>\Microsoft\Windows\Start Menu\Programs\Word 2016.lnk"</w:t>
      </w:r>
    </w:p>
  </w:comment>
  <w:comment w:id="29" w:author="Microsoft Office User" w:date="2018-08-25T16:43:00Z" w:initials="MOU">
    <w:p w14:paraId="6B702314" w14:textId="67AA82B3" w:rsidR="00EF2E2B" w:rsidRDefault="00EF2E2B">
      <w:pPr>
        <w:pStyle w:val="CommentText"/>
      </w:pPr>
      <w:r>
        <w:rPr>
          <w:rStyle w:val="CommentReference"/>
        </w:rPr>
        <w:annotationRef/>
      </w:r>
      <w:r w:rsidRPr="00EF2E2B">
        <w:t>"C:\</w:t>
      </w:r>
      <w:proofErr w:type="spellStart"/>
      <w:r w:rsidRPr="00EF2E2B">
        <w:t>ProgramData</w:t>
      </w:r>
      <w:proofErr w:type="spellEnd"/>
      <w:r w:rsidRPr="00EF2E2B">
        <w:t>\Microsoft\Windows\Start Menu\Programs\Excel 2016.lnk"</w:t>
      </w:r>
    </w:p>
  </w:comment>
  <w:comment w:id="30" w:author="Microsoft Office User" w:date="2018-08-25T16:44:00Z" w:initials="MOU">
    <w:p w14:paraId="1364F196" w14:textId="5D3069B4" w:rsidR="00EF2E2B" w:rsidRDefault="00EF2E2B">
      <w:pPr>
        <w:pStyle w:val="CommentText"/>
      </w:pPr>
      <w:r>
        <w:rPr>
          <w:rStyle w:val="CommentReference"/>
        </w:rPr>
        <w:annotationRef/>
      </w:r>
      <w:r w:rsidRPr="00EF2E2B">
        <w:t>"C:\</w:t>
      </w:r>
      <w:proofErr w:type="spellStart"/>
      <w:r w:rsidRPr="00EF2E2B">
        <w:t>ProgramData</w:t>
      </w:r>
      <w:proofErr w:type="spellEnd"/>
      <w:r w:rsidRPr="00EF2E2B">
        <w:t>\Microsoft\Windows\Start Menu\Programs\PowerPoint 2016.lnk"</w:t>
      </w:r>
    </w:p>
  </w:comment>
  <w:comment w:id="31" w:author="Microsoft Office User" w:date="2018-08-25T16:45:00Z" w:initials="MOU">
    <w:p w14:paraId="529C20E4" w14:textId="77777777" w:rsidR="00EF2E2B" w:rsidRDefault="00EF2E2B" w:rsidP="00EF2E2B">
      <w:pPr>
        <w:pStyle w:val="CommentText"/>
      </w:pPr>
      <w:r>
        <w:rPr>
          <w:rStyle w:val="CommentReference"/>
        </w:rPr>
        <w:annotationRef/>
      </w:r>
      <w:r>
        <w:t>&gt;java -version</w:t>
      </w:r>
    </w:p>
    <w:p w14:paraId="4AA6BE24" w14:textId="77777777" w:rsidR="00EF2E2B" w:rsidRDefault="00EF2E2B" w:rsidP="00EF2E2B">
      <w:pPr>
        <w:pStyle w:val="CommentText"/>
      </w:pPr>
      <w:r>
        <w:t>java version "1.8.0_181"</w:t>
      </w:r>
    </w:p>
    <w:p w14:paraId="79D959D2" w14:textId="77777777" w:rsidR="00EF2E2B" w:rsidRDefault="00EF2E2B" w:rsidP="00EF2E2B">
      <w:pPr>
        <w:pStyle w:val="CommentText"/>
      </w:pPr>
      <w:r>
        <w:t>Java(TM) SE Runtime Environment (build 1.8.0_181-b13)</w:t>
      </w:r>
    </w:p>
    <w:p w14:paraId="25541827" w14:textId="2257B8F7" w:rsidR="00EF2E2B" w:rsidRDefault="00EF2E2B" w:rsidP="00EF2E2B">
      <w:pPr>
        <w:pStyle w:val="CommentText"/>
      </w:pPr>
      <w:r>
        <w:t xml:space="preserve">Java </w:t>
      </w:r>
      <w:proofErr w:type="spellStart"/>
      <w:r>
        <w:t>HotSpot</w:t>
      </w:r>
      <w:proofErr w:type="spellEnd"/>
      <w:r>
        <w:t>(TM) 64-Bit Server VM (build 25.181-b13, mixed mode)</w:t>
      </w:r>
    </w:p>
  </w:comment>
  <w:comment w:id="32" w:author="Microsoft Office User" w:date="2018-08-25T16:46:00Z" w:initials="MOU">
    <w:p w14:paraId="14031223" w14:textId="77777777" w:rsidR="00EF2E2B" w:rsidRDefault="00EF2E2B" w:rsidP="00EF2E2B">
      <w:pPr>
        <w:pStyle w:val="CommentText"/>
      </w:pPr>
      <w:r>
        <w:rPr>
          <w:rStyle w:val="CommentReference"/>
        </w:rPr>
        <w:annotationRef/>
      </w:r>
      <w:r>
        <w:t>&gt;</w:t>
      </w:r>
      <w:proofErr w:type="spellStart"/>
      <w:r>
        <w:t>heroku</w:t>
      </w:r>
      <w:proofErr w:type="spellEnd"/>
      <w:r>
        <w:t xml:space="preserve"> -v</w:t>
      </w:r>
    </w:p>
    <w:p w14:paraId="1A5F8FF5" w14:textId="54DB95F7" w:rsidR="00EF2E2B" w:rsidRDefault="00EF2E2B" w:rsidP="00EF2E2B">
      <w:pPr>
        <w:pStyle w:val="CommentText"/>
      </w:pPr>
      <w:proofErr w:type="spellStart"/>
      <w:r>
        <w:t>heroku</w:t>
      </w:r>
      <w:proofErr w:type="spellEnd"/>
      <w:r>
        <w:t>/7.9.3 win32-x64 node-v10.9.0</w:t>
      </w:r>
    </w:p>
  </w:comment>
  <w:comment w:id="35" w:author="Microsoft Office User" w:date="2018-08-25T16:47:00Z" w:initials="MOU">
    <w:p w14:paraId="56C59E3E" w14:textId="42D37225" w:rsidR="00EF2E2B" w:rsidRDefault="00EF2E2B" w:rsidP="00EF2E2B">
      <w:pPr>
        <w:pStyle w:val="CommentText"/>
      </w:pPr>
      <w:r>
        <w:rPr>
          <w:rStyle w:val="CommentReference"/>
        </w:rPr>
        <w:annotationRef/>
      </w:r>
      <w:r>
        <w:t>&gt;</w:t>
      </w:r>
      <w:proofErr w:type="spellStart"/>
      <w:r>
        <w:t>heroku</w:t>
      </w:r>
      <w:proofErr w:type="spellEnd"/>
      <w:r>
        <w:t xml:space="preserve"> update</w:t>
      </w:r>
    </w:p>
    <w:p w14:paraId="76548869" w14:textId="77777777" w:rsidR="00EF2E2B" w:rsidRDefault="00EF2E2B" w:rsidP="00EF2E2B">
      <w:pPr>
        <w:pStyle w:val="CommentText"/>
      </w:pPr>
      <w:proofErr w:type="spellStart"/>
      <w:r>
        <w:t>heroku</w:t>
      </w:r>
      <w:proofErr w:type="spellEnd"/>
      <w:r>
        <w:t>: Updating CLI from 7.9.3 to 7.12.2... done</w:t>
      </w:r>
    </w:p>
    <w:p w14:paraId="7F759E92" w14:textId="240226D2" w:rsidR="00EF2E2B" w:rsidRDefault="00EF2E2B" w:rsidP="00EF2E2B">
      <w:pPr>
        <w:pStyle w:val="CommentText"/>
      </w:pPr>
      <w:proofErr w:type="spellStart"/>
      <w:r>
        <w:t>heroku</w:t>
      </w:r>
      <w:proofErr w:type="spellEnd"/>
      <w:r>
        <w:t>: Updating CLI... done</w:t>
      </w:r>
    </w:p>
  </w:comment>
  <w:comment w:id="36" w:author="Microsoft Office User" w:date="2018-08-25T16:50:00Z" w:initials="MOU">
    <w:p w14:paraId="661A0F2E" w14:textId="77777777" w:rsidR="00EF2E2B" w:rsidRDefault="00EF2E2B" w:rsidP="00EF2E2B">
      <w:pPr>
        <w:pStyle w:val="CommentText"/>
      </w:pPr>
      <w:r>
        <w:rPr>
          <w:rStyle w:val="CommentReference"/>
        </w:rPr>
        <w:annotationRef/>
      </w:r>
      <w:r>
        <w:t>&gt;</w:t>
      </w:r>
      <w:proofErr w:type="spellStart"/>
      <w:r>
        <w:t>sfdx</w:t>
      </w:r>
      <w:proofErr w:type="spellEnd"/>
      <w:r>
        <w:t xml:space="preserve"> -v</w:t>
      </w:r>
    </w:p>
    <w:p w14:paraId="44CED008" w14:textId="10C55003" w:rsidR="00EF2E2B" w:rsidRDefault="00EF2E2B" w:rsidP="00EF2E2B">
      <w:pPr>
        <w:pStyle w:val="CommentText"/>
      </w:pPr>
      <w:proofErr w:type="spellStart"/>
      <w:r>
        <w:t>sfdx</w:t>
      </w:r>
      <w:proofErr w:type="spellEnd"/>
      <w:r>
        <w:t>-cli/6.29.0-0a2482692c (windows-x64) node-v8.9.4</w:t>
      </w:r>
    </w:p>
  </w:comment>
  <w:comment w:id="37" w:author="Microsoft Office User" w:date="2018-08-25T16:50:00Z" w:initials="MOU">
    <w:p w14:paraId="66AB63FB" w14:textId="77777777" w:rsidR="005D5770" w:rsidRDefault="00EF2E2B" w:rsidP="005D5770">
      <w:pPr>
        <w:pStyle w:val="CommentText"/>
      </w:pPr>
      <w:r>
        <w:rPr>
          <w:rStyle w:val="CommentReference"/>
        </w:rPr>
        <w:annotationRef/>
      </w:r>
      <w:r w:rsidR="005D5770">
        <w:t>&gt;</w:t>
      </w:r>
      <w:proofErr w:type="spellStart"/>
      <w:r w:rsidR="005D5770">
        <w:t>sfdx</w:t>
      </w:r>
      <w:proofErr w:type="spellEnd"/>
      <w:r w:rsidR="005D5770">
        <w:t xml:space="preserve"> update</w:t>
      </w:r>
    </w:p>
    <w:p w14:paraId="582787F2" w14:textId="77777777" w:rsidR="005D5770" w:rsidRDefault="005D5770" w:rsidP="005D5770">
      <w:pPr>
        <w:pStyle w:val="CommentText"/>
      </w:pPr>
      <w:proofErr w:type="spellStart"/>
      <w:r>
        <w:t>sfdx</w:t>
      </w:r>
      <w:proofErr w:type="spellEnd"/>
      <w:r>
        <w:t>-cli: Updating CLI... already on latest version: 6.29.0-0a2482692c</w:t>
      </w:r>
    </w:p>
    <w:p w14:paraId="7C9B3B48" w14:textId="7F97411A" w:rsidR="00EF2E2B" w:rsidRDefault="005D5770" w:rsidP="005D5770">
      <w:pPr>
        <w:pStyle w:val="CommentText"/>
      </w:pPr>
      <w:proofErr w:type="spellStart"/>
      <w:r>
        <w:t>sfdx</w:t>
      </w:r>
      <w:proofErr w:type="spellEnd"/>
      <w:r>
        <w:t>-cli: Updating plugins... done</w:t>
      </w:r>
    </w:p>
  </w:comment>
  <w:comment w:id="38" w:author="Microsoft Office User" w:date="2018-08-25T16:51:00Z" w:initials="MOU">
    <w:p w14:paraId="299BBA41" w14:textId="77777777" w:rsidR="005D5770" w:rsidRDefault="005D5770" w:rsidP="005D5770">
      <w:pPr>
        <w:pStyle w:val="CommentText"/>
      </w:pPr>
      <w:r>
        <w:rPr>
          <w:rStyle w:val="CommentReference"/>
        </w:rPr>
        <w:annotationRef/>
      </w:r>
      <w:r>
        <w:t>code -v</w:t>
      </w:r>
    </w:p>
    <w:p w14:paraId="56451658" w14:textId="77777777" w:rsidR="005D5770" w:rsidRDefault="005D5770" w:rsidP="005D5770">
      <w:pPr>
        <w:pStyle w:val="CommentText"/>
      </w:pPr>
      <w:r>
        <w:t>1.25.1</w:t>
      </w:r>
    </w:p>
    <w:p w14:paraId="337719CB" w14:textId="77777777" w:rsidR="005D5770" w:rsidRDefault="005D5770" w:rsidP="005D5770">
      <w:pPr>
        <w:pStyle w:val="CommentText"/>
      </w:pPr>
      <w:r>
        <w:t>1dfc5e557209371715f655691b1235b6b26a06be</w:t>
      </w:r>
    </w:p>
    <w:p w14:paraId="68A97BC1" w14:textId="7B2542D4" w:rsidR="005D5770" w:rsidRDefault="005D5770" w:rsidP="005D5770">
      <w:pPr>
        <w:pStyle w:val="CommentText"/>
      </w:pPr>
      <w:r>
        <w:t>x64</w:t>
      </w:r>
    </w:p>
  </w:comment>
  <w:comment w:id="39" w:author="Microsoft Office User" w:date="2018-08-25T16:51:00Z" w:initials="MOU">
    <w:p w14:paraId="5F81C729" w14:textId="41EFA74D" w:rsidR="005D5770" w:rsidRDefault="005D5770">
      <w:pPr>
        <w:pStyle w:val="CommentText"/>
      </w:pPr>
      <w:r>
        <w:rPr>
          <w:rStyle w:val="CommentReference"/>
        </w:rPr>
        <w:annotationRef/>
      </w:r>
      <w:r>
        <w:t>This was happening on the previous version, reuse logic</w:t>
      </w:r>
    </w:p>
  </w:comment>
  <w:comment w:id="40" w:author="Microsoft Office User" w:date="2018-08-25T16:52:00Z" w:initials="MOU">
    <w:p w14:paraId="110E412A" w14:textId="77777777" w:rsidR="005D5770" w:rsidRDefault="005D5770" w:rsidP="005D5770">
      <w:pPr>
        <w:pStyle w:val="CommentText"/>
      </w:pPr>
      <w:r>
        <w:rPr>
          <w:rStyle w:val="CommentReference"/>
        </w:rPr>
        <w:annotationRef/>
      </w:r>
      <w:r>
        <w:t>&gt;git --version</w:t>
      </w:r>
    </w:p>
    <w:p w14:paraId="21F207FF" w14:textId="6AE69C8E" w:rsidR="005D5770" w:rsidRDefault="005D5770" w:rsidP="005D5770">
      <w:pPr>
        <w:pStyle w:val="CommentText"/>
      </w:pPr>
      <w:r>
        <w:t>git version 2.18.0.windows.1</w:t>
      </w:r>
    </w:p>
  </w:comment>
  <w:comment w:id="41" w:author="Microsoft Office User" w:date="2018-08-25T16:54:00Z" w:initials="MOU">
    <w:p w14:paraId="5B2DC9E6" w14:textId="77777777" w:rsidR="005D5770" w:rsidRDefault="005D5770" w:rsidP="005D5770">
      <w:pPr>
        <w:pStyle w:val="CommentText"/>
      </w:pPr>
      <w:r>
        <w:rPr>
          <w:rStyle w:val="CommentReference"/>
        </w:rPr>
        <w:annotationRef/>
      </w:r>
      <w:r>
        <w:t>&gt;git update-git-for-windows</w:t>
      </w:r>
    </w:p>
    <w:p w14:paraId="06A77365" w14:textId="77777777" w:rsidR="005D5770" w:rsidRDefault="005D5770" w:rsidP="005D5770">
      <w:pPr>
        <w:pStyle w:val="CommentText"/>
      </w:pPr>
      <w:r>
        <w:t>Git for Windows 2.18.0.windows.1 (64bit)</w:t>
      </w:r>
    </w:p>
    <w:p w14:paraId="78BB948F" w14:textId="6102A050" w:rsidR="005D5770" w:rsidRDefault="005D5770" w:rsidP="005D5770">
      <w:pPr>
        <w:pStyle w:val="CommentText"/>
      </w:pPr>
      <w:r>
        <w:t>Up to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3735AE" w15:done="0"/>
  <w15:commentEx w15:paraId="7F52EB16" w15:done="0"/>
  <w15:commentEx w15:paraId="5D04DDD9" w15:done="0"/>
  <w15:commentEx w15:paraId="097BB609" w15:done="0"/>
  <w15:commentEx w15:paraId="3DD6AF5D" w15:done="0"/>
  <w15:commentEx w15:paraId="59849B3C" w15:done="0"/>
  <w15:commentEx w15:paraId="1F8C73C8" w15:done="0"/>
  <w15:commentEx w15:paraId="5F18C1E1" w15:done="0"/>
  <w15:commentEx w15:paraId="7A658C55" w15:done="0"/>
  <w15:commentEx w15:paraId="3AEDF860" w15:done="0"/>
  <w15:commentEx w15:paraId="3DF6AFA4" w15:done="0"/>
  <w15:commentEx w15:paraId="2D4FDE02" w15:done="0"/>
  <w15:commentEx w15:paraId="43EB0F25" w15:done="0"/>
  <w15:commentEx w15:paraId="32106086" w15:done="0"/>
  <w15:commentEx w15:paraId="65359902" w15:done="0"/>
  <w15:commentEx w15:paraId="37882990" w15:done="0"/>
  <w15:commentEx w15:paraId="6095928F" w15:done="0"/>
  <w15:commentEx w15:paraId="24AD8B03" w15:done="0"/>
  <w15:commentEx w15:paraId="6B702314" w15:done="0"/>
  <w15:commentEx w15:paraId="1364F196" w15:done="0"/>
  <w15:commentEx w15:paraId="25541827" w15:done="0"/>
  <w15:commentEx w15:paraId="1A5F8FF5" w15:done="0"/>
  <w15:commentEx w15:paraId="7F759E92" w15:done="0"/>
  <w15:commentEx w15:paraId="44CED008" w15:done="0"/>
  <w15:commentEx w15:paraId="7C9B3B48" w15:done="0"/>
  <w15:commentEx w15:paraId="68A97BC1" w15:done="0"/>
  <w15:commentEx w15:paraId="5F81C729" w15:done="0"/>
  <w15:commentEx w15:paraId="21F207FF" w15:done="0"/>
  <w15:commentEx w15:paraId="78BB94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3735AE" w16cid:durableId="1F2BF67E"/>
  <w16cid:commentId w16cid:paraId="7F52EB16" w16cid:durableId="1F2BF6B1"/>
  <w16cid:commentId w16cid:paraId="5D04DDD9" w16cid:durableId="1F2BF6EB"/>
  <w16cid:commentId w16cid:paraId="097BB609" w16cid:durableId="1F2BF6C7"/>
  <w16cid:commentId w16cid:paraId="3DD6AF5D" w16cid:durableId="1F2BF73E"/>
  <w16cid:commentId w16cid:paraId="59849B3C" w16cid:durableId="1F2BF6D6"/>
  <w16cid:commentId w16cid:paraId="1F8C73C8" w16cid:durableId="1F2BF778"/>
  <w16cid:commentId w16cid:paraId="5F18C1E1" w16cid:durableId="1F2BF837"/>
  <w16cid:commentId w16cid:paraId="7A658C55" w16cid:durableId="1F2BF85F"/>
  <w16cid:commentId w16cid:paraId="3AEDF860" w16cid:durableId="1F2BFC07"/>
  <w16cid:commentId w16cid:paraId="3DF6AFA4" w16cid:durableId="1F2BFC29"/>
  <w16cid:commentId w16cid:paraId="2D4FDE02" w16cid:durableId="1F2C005D"/>
  <w16cid:commentId w16cid:paraId="43EB0F25" w16cid:durableId="1F2C007C"/>
  <w16cid:commentId w16cid:paraId="32106086" w16cid:durableId="1F2C01BF"/>
  <w16cid:commentId w16cid:paraId="65359902" w16cid:durableId="1F2C03F4"/>
  <w16cid:commentId w16cid:paraId="37882990" w16cid:durableId="1F2C040E"/>
  <w16cid:commentId w16cid:paraId="6095928F" w16cid:durableId="1F2C04E5"/>
  <w16cid:commentId w16cid:paraId="24AD8B03" w16cid:durableId="1F2C059D"/>
  <w16cid:commentId w16cid:paraId="6B702314" w16cid:durableId="1F2C05BE"/>
  <w16cid:commentId w16cid:paraId="1364F196" w16cid:durableId="1F2C05D5"/>
  <w16cid:commentId w16cid:paraId="25541827" w16cid:durableId="1F2C0643"/>
  <w16cid:commentId w16cid:paraId="1A5F8FF5" w16cid:durableId="1F2C067A"/>
  <w16cid:commentId w16cid:paraId="7F759E92" w16cid:durableId="1F2C06B6"/>
  <w16cid:commentId w16cid:paraId="44CED008" w16cid:durableId="1F2C073A"/>
  <w16cid:commentId w16cid:paraId="7C9B3B48" w16cid:durableId="1F2C074F"/>
  <w16cid:commentId w16cid:paraId="68A97BC1" w16cid:durableId="1F2C0781"/>
  <w16cid:commentId w16cid:paraId="5F81C729" w16cid:durableId="1F2C07A1"/>
  <w16cid:commentId w16cid:paraId="21F207FF" w16cid:durableId="1F2C07C6"/>
  <w16cid:commentId w16cid:paraId="78BB948F" w16cid:durableId="1F2C08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856E8" w14:textId="77777777" w:rsidR="00184296" w:rsidRDefault="00184296" w:rsidP="00FB0DBC">
      <w:r>
        <w:separator/>
      </w:r>
    </w:p>
  </w:endnote>
  <w:endnote w:type="continuationSeparator" w:id="0">
    <w:p w14:paraId="2E7E4D35" w14:textId="77777777" w:rsidR="00184296" w:rsidRDefault="00184296" w:rsidP="00FB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0209F" w14:textId="77777777" w:rsidR="00184296" w:rsidRDefault="00184296" w:rsidP="00FB0DBC">
      <w:r>
        <w:separator/>
      </w:r>
    </w:p>
  </w:footnote>
  <w:footnote w:type="continuationSeparator" w:id="0">
    <w:p w14:paraId="2EE559F6" w14:textId="77777777" w:rsidR="00184296" w:rsidRDefault="00184296" w:rsidP="00FB0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2AFA"/>
    <w:multiLevelType w:val="hybridMultilevel"/>
    <w:tmpl w:val="D63EB86E"/>
    <w:lvl w:ilvl="0" w:tplc="F370927A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297DA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EB908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6EBAA4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AB4E8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C4BDE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03400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A0312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4A29A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2E61D5"/>
    <w:multiLevelType w:val="hybridMultilevel"/>
    <w:tmpl w:val="CF6A91C8"/>
    <w:lvl w:ilvl="0" w:tplc="945057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70B9E"/>
    <w:multiLevelType w:val="hybridMultilevel"/>
    <w:tmpl w:val="D4EC17A0"/>
    <w:lvl w:ilvl="0" w:tplc="D940026C">
      <w:numFmt w:val="bullet"/>
      <w:lvlText w:val="●"/>
      <w:lvlJc w:val="left"/>
      <w:pPr>
        <w:ind w:left="358" w:hanging="358"/>
      </w:pPr>
      <w:rPr>
        <w:rFonts w:ascii="Arial" w:eastAsia="Arial" w:hAnsi="Arial" w:cs="Arial" w:hint="default"/>
        <w:w w:val="99"/>
        <w:sz w:val="22"/>
        <w:szCs w:val="22"/>
      </w:rPr>
    </w:lvl>
    <w:lvl w:ilvl="1" w:tplc="240E71F6">
      <w:numFmt w:val="bullet"/>
      <w:lvlText w:val="○"/>
      <w:lvlJc w:val="left"/>
      <w:pPr>
        <w:ind w:left="1074" w:hanging="358"/>
      </w:pPr>
      <w:rPr>
        <w:rFonts w:ascii="Arial" w:eastAsia="Arial" w:hAnsi="Arial" w:cs="Arial" w:hint="default"/>
        <w:w w:val="99"/>
        <w:sz w:val="22"/>
        <w:szCs w:val="22"/>
      </w:rPr>
    </w:lvl>
    <w:lvl w:ilvl="2" w:tplc="4912CE78">
      <w:numFmt w:val="bullet"/>
      <w:lvlText w:val="■"/>
      <w:lvlJc w:val="left"/>
      <w:pPr>
        <w:ind w:left="1790" w:hanging="358"/>
      </w:pPr>
      <w:rPr>
        <w:rFonts w:ascii="Arial" w:eastAsia="Arial" w:hAnsi="Arial" w:cs="Arial" w:hint="default"/>
        <w:w w:val="99"/>
        <w:sz w:val="22"/>
        <w:szCs w:val="22"/>
      </w:rPr>
    </w:lvl>
    <w:lvl w:ilvl="3" w:tplc="678E3CBA">
      <w:numFmt w:val="bullet"/>
      <w:lvlText w:val="•"/>
      <w:lvlJc w:val="left"/>
      <w:pPr>
        <w:ind w:left="2694" w:hanging="358"/>
      </w:pPr>
      <w:rPr>
        <w:rFonts w:hint="default"/>
      </w:rPr>
    </w:lvl>
    <w:lvl w:ilvl="4" w:tplc="08C842FA">
      <w:numFmt w:val="bullet"/>
      <w:lvlText w:val="•"/>
      <w:lvlJc w:val="left"/>
      <w:pPr>
        <w:ind w:left="3597" w:hanging="358"/>
      </w:pPr>
      <w:rPr>
        <w:rFonts w:hint="default"/>
      </w:rPr>
    </w:lvl>
    <w:lvl w:ilvl="5" w:tplc="E32EF19C">
      <w:numFmt w:val="bullet"/>
      <w:lvlText w:val="•"/>
      <w:lvlJc w:val="left"/>
      <w:pPr>
        <w:ind w:left="4499" w:hanging="358"/>
      </w:pPr>
      <w:rPr>
        <w:rFonts w:hint="default"/>
      </w:rPr>
    </w:lvl>
    <w:lvl w:ilvl="6" w:tplc="789C9C12">
      <w:numFmt w:val="bullet"/>
      <w:lvlText w:val="•"/>
      <w:lvlJc w:val="left"/>
      <w:pPr>
        <w:ind w:left="5402" w:hanging="358"/>
      </w:pPr>
      <w:rPr>
        <w:rFonts w:hint="default"/>
      </w:rPr>
    </w:lvl>
    <w:lvl w:ilvl="7" w:tplc="0D2E0B92">
      <w:numFmt w:val="bullet"/>
      <w:lvlText w:val="•"/>
      <w:lvlJc w:val="left"/>
      <w:pPr>
        <w:ind w:left="6304" w:hanging="358"/>
      </w:pPr>
      <w:rPr>
        <w:rFonts w:hint="default"/>
      </w:rPr>
    </w:lvl>
    <w:lvl w:ilvl="8" w:tplc="1DF46392">
      <w:numFmt w:val="bullet"/>
      <w:lvlText w:val="•"/>
      <w:lvlJc w:val="left"/>
      <w:pPr>
        <w:ind w:left="7207" w:hanging="358"/>
      </w:pPr>
      <w:rPr>
        <w:rFonts w:hint="default"/>
      </w:rPr>
    </w:lvl>
  </w:abstractNum>
  <w:abstractNum w:abstractNumId="3" w15:restartNumberingAfterBreak="0">
    <w:nsid w:val="14983610"/>
    <w:multiLevelType w:val="hybridMultilevel"/>
    <w:tmpl w:val="8936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D234B"/>
    <w:multiLevelType w:val="hybridMultilevel"/>
    <w:tmpl w:val="79BA6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47877"/>
    <w:multiLevelType w:val="hybridMultilevel"/>
    <w:tmpl w:val="8EE2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789E"/>
    <w:multiLevelType w:val="hybridMultilevel"/>
    <w:tmpl w:val="A4CC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512D1"/>
    <w:multiLevelType w:val="hybridMultilevel"/>
    <w:tmpl w:val="3F843372"/>
    <w:lvl w:ilvl="0" w:tplc="7CC626D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F75061"/>
    <w:multiLevelType w:val="hybridMultilevel"/>
    <w:tmpl w:val="717CFEEE"/>
    <w:lvl w:ilvl="0" w:tplc="62667C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C47FC"/>
    <w:multiLevelType w:val="hybridMultilevel"/>
    <w:tmpl w:val="20D01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4C"/>
    <w:rsid w:val="00017F7F"/>
    <w:rsid w:val="0002626B"/>
    <w:rsid w:val="000363CC"/>
    <w:rsid w:val="000504EA"/>
    <w:rsid w:val="00081E32"/>
    <w:rsid w:val="0008767E"/>
    <w:rsid w:val="00090FBC"/>
    <w:rsid w:val="000923CC"/>
    <w:rsid w:val="000A21E3"/>
    <w:rsid w:val="000B0835"/>
    <w:rsid w:val="000E06E6"/>
    <w:rsid w:val="000E5449"/>
    <w:rsid w:val="000F5F7E"/>
    <w:rsid w:val="00111C63"/>
    <w:rsid w:val="00112E46"/>
    <w:rsid w:val="00114F40"/>
    <w:rsid w:val="001253B2"/>
    <w:rsid w:val="0013687B"/>
    <w:rsid w:val="001436A4"/>
    <w:rsid w:val="0015554B"/>
    <w:rsid w:val="00157305"/>
    <w:rsid w:val="00174433"/>
    <w:rsid w:val="00184296"/>
    <w:rsid w:val="001B1D3B"/>
    <w:rsid w:val="001B3647"/>
    <w:rsid w:val="001E3B1E"/>
    <w:rsid w:val="001F50EA"/>
    <w:rsid w:val="001F69FC"/>
    <w:rsid w:val="0020115A"/>
    <w:rsid w:val="00203BB4"/>
    <w:rsid w:val="0022621B"/>
    <w:rsid w:val="0023610E"/>
    <w:rsid w:val="00245CAF"/>
    <w:rsid w:val="00284B2E"/>
    <w:rsid w:val="002876BE"/>
    <w:rsid w:val="00291DE4"/>
    <w:rsid w:val="002A3984"/>
    <w:rsid w:val="002D0C38"/>
    <w:rsid w:val="002D17F0"/>
    <w:rsid w:val="00301188"/>
    <w:rsid w:val="00305196"/>
    <w:rsid w:val="00307352"/>
    <w:rsid w:val="0032036A"/>
    <w:rsid w:val="00327C31"/>
    <w:rsid w:val="00332141"/>
    <w:rsid w:val="00333BA5"/>
    <w:rsid w:val="00336EC4"/>
    <w:rsid w:val="003827EE"/>
    <w:rsid w:val="00384910"/>
    <w:rsid w:val="0038730D"/>
    <w:rsid w:val="00391D0F"/>
    <w:rsid w:val="003A13D2"/>
    <w:rsid w:val="003A2B9E"/>
    <w:rsid w:val="003B29D9"/>
    <w:rsid w:val="003D4BC9"/>
    <w:rsid w:val="00401446"/>
    <w:rsid w:val="00467A7D"/>
    <w:rsid w:val="00494DC2"/>
    <w:rsid w:val="004B65F1"/>
    <w:rsid w:val="004C4B33"/>
    <w:rsid w:val="004D03B5"/>
    <w:rsid w:val="004D44E8"/>
    <w:rsid w:val="004D75C5"/>
    <w:rsid w:val="0052326C"/>
    <w:rsid w:val="00543DB4"/>
    <w:rsid w:val="00556CBA"/>
    <w:rsid w:val="00564DE2"/>
    <w:rsid w:val="005733FC"/>
    <w:rsid w:val="005751C2"/>
    <w:rsid w:val="0058371F"/>
    <w:rsid w:val="005848DA"/>
    <w:rsid w:val="00585F49"/>
    <w:rsid w:val="005A3643"/>
    <w:rsid w:val="005A46A0"/>
    <w:rsid w:val="005B46EE"/>
    <w:rsid w:val="005B4754"/>
    <w:rsid w:val="005B56C4"/>
    <w:rsid w:val="005D457B"/>
    <w:rsid w:val="005D5770"/>
    <w:rsid w:val="005F4895"/>
    <w:rsid w:val="00622448"/>
    <w:rsid w:val="006455CA"/>
    <w:rsid w:val="00655C1E"/>
    <w:rsid w:val="00661C24"/>
    <w:rsid w:val="006642EC"/>
    <w:rsid w:val="00684ACF"/>
    <w:rsid w:val="00697B5F"/>
    <w:rsid w:val="006B7DBF"/>
    <w:rsid w:val="006D50C4"/>
    <w:rsid w:val="006D5A6F"/>
    <w:rsid w:val="006E176D"/>
    <w:rsid w:val="006E776C"/>
    <w:rsid w:val="00711C25"/>
    <w:rsid w:val="0071400C"/>
    <w:rsid w:val="00714142"/>
    <w:rsid w:val="00724080"/>
    <w:rsid w:val="00750958"/>
    <w:rsid w:val="00756793"/>
    <w:rsid w:val="007607E2"/>
    <w:rsid w:val="007636D5"/>
    <w:rsid w:val="0076778B"/>
    <w:rsid w:val="00767CF0"/>
    <w:rsid w:val="00781220"/>
    <w:rsid w:val="007871F6"/>
    <w:rsid w:val="00792B86"/>
    <w:rsid w:val="00792C18"/>
    <w:rsid w:val="007A35D3"/>
    <w:rsid w:val="007A4919"/>
    <w:rsid w:val="007C1CF4"/>
    <w:rsid w:val="007C77C3"/>
    <w:rsid w:val="007D6806"/>
    <w:rsid w:val="007E3945"/>
    <w:rsid w:val="007E3F2D"/>
    <w:rsid w:val="007E49F5"/>
    <w:rsid w:val="007E4E84"/>
    <w:rsid w:val="00805408"/>
    <w:rsid w:val="00806650"/>
    <w:rsid w:val="0081596F"/>
    <w:rsid w:val="00817AF7"/>
    <w:rsid w:val="00825B49"/>
    <w:rsid w:val="008265A7"/>
    <w:rsid w:val="00827820"/>
    <w:rsid w:val="00831C8A"/>
    <w:rsid w:val="00835D64"/>
    <w:rsid w:val="00835F83"/>
    <w:rsid w:val="0084056B"/>
    <w:rsid w:val="008A5F2C"/>
    <w:rsid w:val="00926A97"/>
    <w:rsid w:val="009274D3"/>
    <w:rsid w:val="0095158F"/>
    <w:rsid w:val="00953DEC"/>
    <w:rsid w:val="00983E7F"/>
    <w:rsid w:val="00994339"/>
    <w:rsid w:val="009E46A7"/>
    <w:rsid w:val="009E6B30"/>
    <w:rsid w:val="00A01CB8"/>
    <w:rsid w:val="00A05C4C"/>
    <w:rsid w:val="00A103A8"/>
    <w:rsid w:val="00A22D8F"/>
    <w:rsid w:val="00A27B5A"/>
    <w:rsid w:val="00A622BC"/>
    <w:rsid w:val="00A90185"/>
    <w:rsid w:val="00AA02BC"/>
    <w:rsid w:val="00AB5F7C"/>
    <w:rsid w:val="00AE21E5"/>
    <w:rsid w:val="00AE3D0A"/>
    <w:rsid w:val="00AE4231"/>
    <w:rsid w:val="00AF7932"/>
    <w:rsid w:val="00B01E45"/>
    <w:rsid w:val="00B40470"/>
    <w:rsid w:val="00B47DF8"/>
    <w:rsid w:val="00B52AEB"/>
    <w:rsid w:val="00B722F1"/>
    <w:rsid w:val="00B75151"/>
    <w:rsid w:val="00B75B03"/>
    <w:rsid w:val="00B84EEC"/>
    <w:rsid w:val="00BA5E3E"/>
    <w:rsid w:val="00BC32F6"/>
    <w:rsid w:val="00BC3EAD"/>
    <w:rsid w:val="00BD61D7"/>
    <w:rsid w:val="00C011F9"/>
    <w:rsid w:val="00C20ACA"/>
    <w:rsid w:val="00C75D89"/>
    <w:rsid w:val="00C81945"/>
    <w:rsid w:val="00CA245C"/>
    <w:rsid w:val="00CA7002"/>
    <w:rsid w:val="00CB0015"/>
    <w:rsid w:val="00CB46F3"/>
    <w:rsid w:val="00CD3282"/>
    <w:rsid w:val="00CE50DD"/>
    <w:rsid w:val="00CF6417"/>
    <w:rsid w:val="00D07C4A"/>
    <w:rsid w:val="00D13B8F"/>
    <w:rsid w:val="00D20FC2"/>
    <w:rsid w:val="00D537B3"/>
    <w:rsid w:val="00D57BF0"/>
    <w:rsid w:val="00D71E4C"/>
    <w:rsid w:val="00DA3BDC"/>
    <w:rsid w:val="00DB1733"/>
    <w:rsid w:val="00DF6D21"/>
    <w:rsid w:val="00E10DA0"/>
    <w:rsid w:val="00E27A79"/>
    <w:rsid w:val="00E3444D"/>
    <w:rsid w:val="00E34663"/>
    <w:rsid w:val="00E53503"/>
    <w:rsid w:val="00E5441A"/>
    <w:rsid w:val="00E566A5"/>
    <w:rsid w:val="00E633FC"/>
    <w:rsid w:val="00E72FFC"/>
    <w:rsid w:val="00ED1F10"/>
    <w:rsid w:val="00EF2E2B"/>
    <w:rsid w:val="00F008A4"/>
    <w:rsid w:val="00F0184B"/>
    <w:rsid w:val="00F030B2"/>
    <w:rsid w:val="00F0542C"/>
    <w:rsid w:val="00F257C8"/>
    <w:rsid w:val="00F3391C"/>
    <w:rsid w:val="00F35E60"/>
    <w:rsid w:val="00F60384"/>
    <w:rsid w:val="00F873AC"/>
    <w:rsid w:val="00F91977"/>
    <w:rsid w:val="00FA24BC"/>
    <w:rsid w:val="00FA77E8"/>
    <w:rsid w:val="00FA7FEB"/>
    <w:rsid w:val="00FB0DBC"/>
    <w:rsid w:val="00FB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51848"/>
  <w15:docId w15:val="{F9E050A7-B98F-45BB-9CF9-F93E5DA1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89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C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tabs>
        <w:tab w:val="left" w:pos="360"/>
      </w:tabs>
      <w:spacing w:line="360" w:lineRule="auto"/>
      <w:ind w:left="360" w:hanging="360"/>
      <w:contextualSpacing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1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tabs>
        <w:tab w:val="left" w:pos="360"/>
      </w:tabs>
      <w:spacing w:line="360" w:lineRule="auto"/>
      <w:ind w:left="360" w:hanging="360"/>
      <w:contextualSpacing/>
      <w:outlineLvl w:val="1"/>
    </w:pPr>
    <w:rPr>
      <w:rFonts w:asciiTheme="minorHAnsi" w:eastAsiaTheme="minorEastAsia" w:hAnsiTheme="minorHAnsi" w:cstheme="minorBidi"/>
      <w:b/>
      <w:spacing w:val="15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4C"/>
    <w:pPr>
      <w:pBdr>
        <w:top w:val="single" w:sz="6" w:space="2" w:color="4F81BD" w:themeColor="accent1"/>
        <w:left w:val="single" w:sz="6" w:space="2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2"/>
    </w:pPr>
    <w:rPr>
      <w:rFonts w:asciiTheme="minorHAnsi" w:eastAsiaTheme="minorEastAsia" w:hAnsiTheme="minorHAnsi" w:cstheme="minorBidi"/>
      <w:caps/>
      <w:color w:val="243F60" w:themeColor="accent1" w:themeShade="7F"/>
      <w:spacing w:val="15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4C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4C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4C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4C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4C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4C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4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1F6"/>
    <w:rPr>
      <w:b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5C4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5C4C"/>
    <w:pPr>
      <w:tabs>
        <w:tab w:val="left" w:pos="360"/>
      </w:tabs>
      <w:spacing w:before="720" w:after="60" w:line="360" w:lineRule="auto"/>
      <w:ind w:left="360" w:hanging="360"/>
      <w:contextualSpacing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05C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4C"/>
    <w:pPr>
      <w:tabs>
        <w:tab w:val="left" w:pos="360"/>
      </w:tabs>
      <w:spacing w:after="1000"/>
      <w:ind w:left="360" w:hanging="360"/>
      <w:contextualSpacing/>
    </w:pPr>
    <w:rPr>
      <w:rFonts w:asciiTheme="minorHAnsi" w:eastAsiaTheme="minorEastAsia" w:hAnsiTheme="minorHAnsi" w:cstheme="minorBidi"/>
      <w:caps/>
      <w:color w:val="595959" w:themeColor="text1" w:themeTint="A6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05C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05C4C"/>
    <w:rPr>
      <w:b/>
      <w:bCs/>
    </w:rPr>
  </w:style>
  <w:style w:type="character" w:styleId="Emphasis">
    <w:name w:val="Emphasis"/>
    <w:uiPriority w:val="20"/>
    <w:qFormat/>
    <w:rsid w:val="00A05C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05C4C"/>
    <w:pPr>
      <w:tabs>
        <w:tab w:val="left" w:pos="360"/>
      </w:tabs>
      <w:ind w:left="36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5C4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05C4C"/>
    <w:pPr>
      <w:tabs>
        <w:tab w:val="left" w:pos="360"/>
      </w:tabs>
      <w:spacing w:after="60" w:line="360" w:lineRule="auto"/>
      <w:ind w:left="72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05C4C"/>
    <w:pPr>
      <w:tabs>
        <w:tab w:val="left" w:pos="360"/>
      </w:tabs>
      <w:spacing w:after="60" w:line="360" w:lineRule="auto"/>
      <w:ind w:left="360" w:hanging="360"/>
      <w:contextualSpacing/>
    </w:pPr>
    <w:rPr>
      <w:rFonts w:asciiTheme="minorHAnsi" w:eastAsiaTheme="minorEastAsia" w:hAnsiTheme="minorHAnsi" w:cstheme="minorBidi"/>
      <w:i/>
      <w:iCs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05C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4C"/>
    <w:pPr>
      <w:pBdr>
        <w:top w:val="single" w:sz="4" w:space="10" w:color="4F81BD" w:themeColor="accent1"/>
        <w:left w:val="single" w:sz="4" w:space="10" w:color="4F81BD" w:themeColor="accent1"/>
      </w:pBdr>
      <w:tabs>
        <w:tab w:val="left" w:pos="360"/>
      </w:tabs>
      <w:spacing w:line="360" w:lineRule="auto"/>
      <w:ind w:left="1296" w:right="1152" w:hanging="360"/>
      <w:contextualSpacing/>
      <w:jc w:val="both"/>
    </w:pPr>
    <w:rPr>
      <w:rFonts w:asciiTheme="minorHAnsi" w:eastAsiaTheme="minorEastAsia" w:hAnsiTheme="minorHAnsi" w:cstheme="minorBidi"/>
      <w:i/>
      <w:iCs/>
      <w:color w:val="4F81BD" w:themeColor="accent1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05C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05C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05C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05C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05C4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C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0DBC"/>
    <w:pPr>
      <w:tabs>
        <w:tab w:val="left" w:pos="360"/>
        <w:tab w:val="center" w:pos="4680"/>
        <w:tab w:val="right" w:pos="9360"/>
      </w:tabs>
      <w:ind w:left="36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B0DBC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B0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DBC"/>
    <w:rPr>
      <w:sz w:val="24"/>
      <w:szCs w:val="20"/>
    </w:rPr>
  </w:style>
  <w:style w:type="table" w:styleId="TableGrid">
    <w:name w:val="Table Grid"/>
    <w:basedOn w:val="TableNormal"/>
    <w:uiPriority w:val="59"/>
    <w:rsid w:val="003011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188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3011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08A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E50DD"/>
  </w:style>
  <w:style w:type="paragraph" w:styleId="BodyText">
    <w:name w:val="Body Text"/>
    <w:basedOn w:val="Normal"/>
    <w:link w:val="BodyTextChar"/>
    <w:uiPriority w:val="1"/>
    <w:qFormat/>
    <w:rsid w:val="00724080"/>
    <w:pPr>
      <w:widowControl w:val="0"/>
      <w:autoSpaceDE w:val="0"/>
      <w:autoSpaceDN w:val="0"/>
      <w:spacing w:before="45"/>
      <w:ind w:left="1182" w:hanging="358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24080"/>
    <w:rPr>
      <w:rFonts w:ascii="Arial" w:eastAsia="Arial" w:hAnsi="Arial" w:cs="Arial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D75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84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4A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4ACF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ACF"/>
    <w:rPr>
      <w:rFonts w:ascii="Times New Roman" w:eastAsia="Times New Roman" w:hAnsi="Times New Roman" w:cs="Times New Roman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235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assessor.com/salesforce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devcenter.heroku.com/articles/heroku-cli" TargetMode="External"/><Relationship Id="rId39" Type="http://schemas.openxmlformats.org/officeDocument/2006/relationships/hyperlink" Target="https://trailhead.salesforce.com/users/00550000007GH2eAAG/trailmixes/df18-cntl5-tuesday-projects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trailhead.salesforce.com/users/00550000007GH2eAAG/trailmixes/df18-cntl123-friday-projects" TargetMode="External"/><Relationship Id="rId42" Type="http://schemas.openxmlformats.org/officeDocument/2006/relationships/hyperlink" Target="https://trailhead.salesforce.com/users/00550000007GH2eAAG/trailmixes/df18-cntl5-friday-projects" TargetMode="External"/><Relationship Id="rId47" Type="http://schemas.openxmlformats.org/officeDocument/2006/relationships/hyperlink" Target="https://trailhead.salesforce.com/users/00550000007GH2eAAG/trailmixes/df18-cntl789-tuesday-projects" TargetMode="External"/><Relationship Id="rId50" Type="http://schemas.openxmlformats.org/officeDocument/2006/relationships/hyperlink" Target="https://trailhead.salesforce.com/users/00550000007GH2eAAG/trailmixes/df18-cntl789-friday-projects" TargetMode="Externa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s://t.yesware.com/tt/2f0e3321852c45edd504cdd4618e527b282bd71a/dbc68cb1c74c04e2fedde2c4d7437d3e/8d537a697b1f9b0f165a392189aa7566/salesforce.mimeo.digital/" TargetMode="External"/><Relationship Id="rId29" Type="http://schemas.openxmlformats.org/officeDocument/2006/relationships/hyperlink" Target="https://marketplace.visualstudio.com/items?itemName=salesforce.salesforcedx-vscode" TargetMode="External"/><Relationship Id="rId11" Type="http://schemas.openxmlformats.org/officeDocument/2006/relationships/hyperlink" Target="https://login.salesforce.com/" TargetMode="External"/><Relationship Id="rId24" Type="http://schemas.openxmlformats.org/officeDocument/2006/relationships/hyperlink" Target="http://www.oracle.com/technetwork/java/javase/downloads/jdk8-downloads-2133151.html" TargetMode="External"/><Relationship Id="rId32" Type="http://schemas.openxmlformats.org/officeDocument/2006/relationships/hyperlink" Target="https://trailhead.salesforce.com/users/00550000007GH2eAAG/trailmixes/df18-cntl123-wednesday-projects" TargetMode="External"/><Relationship Id="rId37" Type="http://schemas.openxmlformats.org/officeDocument/2006/relationships/hyperlink" Target="https://trailhead.salesforce.com/users/00550000007GH2eAAG/trailmixes/df18-cntl4-thursday-projects" TargetMode="External"/><Relationship Id="rId40" Type="http://schemas.openxmlformats.org/officeDocument/2006/relationships/hyperlink" Target="https://trailhead.salesforce.com/users/00550000007GH2eAAG/trailmixes/df18-cntl5-wednesday-projects" TargetMode="External"/><Relationship Id="rId45" Type="http://schemas.openxmlformats.org/officeDocument/2006/relationships/hyperlink" Target="https://trailhead.salesforce.com/users/00550000007GH2eAAG/trailmixes/df18-cntl6-thursday-projects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login.salesforce.com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trailhead.salesforce.com/users/00550000007GH2eAAG/trailmixes/df18-cntl123-tuesday-projects" TargetMode="External"/><Relationship Id="rId44" Type="http://schemas.openxmlformats.org/officeDocument/2006/relationships/hyperlink" Target="https://trailhead.salesforce.com/users/00550000007GH2eAAG/trailmixes/df18-cntl6-wednesday-projects" TargetMode="External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://mc.exacttarget.com" TargetMode="External"/><Relationship Id="rId22" Type="http://schemas.openxmlformats.org/officeDocument/2006/relationships/hyperlink" Target="https://org62.my.salesforce.com/sfc/p/%23000000000062/a/300000005RZ6/f0YDHpRW3RU875Zwr1Nzai301Xn.E_LorGAgtVWr8CM" TargetMode="External"/><Relationship Id="rId27" Type="http://schemas.openxmlformats.org/officeDocument/2006/relationships/hyperlink" Target="https://developer.salesforce.com/tools/sfdxcli" TargetMode="External"/><Relationship Id="rId30" Type="http://schemas.openxmlformats.org/officeDocument/2006/relationships/hyperlink" Target="https://marketplace.visualstudio.com/items?itemName=salesforce.salesforcedx-vscode" TargetMode="External"/><Relationship Id="rId35" Type="http://schemas.openxmlformats.org/officeDocument/2006/relationships/hyperlink" Target="https://trailhead.salesforce.com/users/00550000007GH2eAAG/trailmixes/df18-cntl4-tuesday-projects" TargetMode="External"/><Relationship Id="rId43" Type="http://schemas.openxmlformats.org/officeDocument/2006/relationships/hyperlink" Target="https://trailhead.salesforce.com/users/00550000007GH2eAAG/trailmixes/df18-cntl6-tuesday-projects" TargetMode="External"/><Relationship Id="rId48" Type="http://schemas.openxmlformats.org/officeDocument/2006/relationships/hyperlink" Target="https://trailhead.salesforce.com/users/00550000007GH2eAAG/trailmixes/df18-cntl789-wednesday-projects" TargetMode="External"/><Relationship Id="rId8" Type="http://schemas.microsoft.com/office/2011/relationships/commentsExtended" Target="commentsExtended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surveymonkey.com/r/DF18Bootcamps" TargetMode="External"/><Relationship Id="rId17" Type="http://schemas.openxmlformats.org/officeDocument/2006/relationships/hyperlink" Target="https://chrome.google.com/webstore/detail/tab-resize-split-screen-l/bkpenclhmiealbebdopglffmfdiilejc" TargetMode="External"/><Relationship Id="rId25" Type="http://schemas.openxmlformats.org/officeDocument/2006/relationships/hyperlink" Target="http://www.oracle.com/technetwork/java/javase/downloads/jdk8-downloads-2133151.html" TargetMode="External"/><Relationship Id="rId33" Type="http://schemas.openxmlformats.org/officeDocument/2006/relationships/hyperlink" Target="https://trailhead.salesforce.com/users/00550000007GH2eAAG/trailmixes/df18-cntl123-thursday-projects" TargetMode="External"/><Relationship Id="rId38" Type="http://schemas.openxmlformats.org/officeDocument/2006/relationships/hyperlink" Target="https://trailhead.salesforce.com/users/00550000007GH2eAAG/trailmixes/df18-cntl4-friday-projects" TargetMode="External"/><Relationship Id="rId46" Type="http://schemas.openxmlformats.org/officeDocument/2006/relationships/hyperlink" Target="https://trailhead.salesforce.com/users/00550000007GH2eAAG/trailmixes/df18-cntl6-friday-projects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trailhead.salesforce.com/users/00550000007GH2eAAG/trailmixes/df18-cntl5-thursday-projec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oogle.com/url?q=http://pi.pardot.com&amp;sa=D&amp;source=hangouts&amp;ust=1533239542643000&amp;usg=AFQjCNHCL8SrCFCj85th6JQve5rk3YOBPg" TargetMode="External"/><Relationship Id="rId23" Type="http://schemas.openxmlformats.org/officeDocument/2006/relationships/hyperlink" Target="https://org62.my.salesforce.com/sfc/p/%23000000000062/a/300000005RZ6/f0YDHpRW3RU875Zwr1Nzai301Xn.E_LorGAgtVWr8CM" TargetMode="External"/><Relationship Id="rId28" Type="http://schemas.openxmlformats.org/officeDocument/2006/relationships/hyperlink" Target="https://code.visualstudio.com/" TargetMode="External"/><Relationship Id="rId36" Type="http://schemas.openxmlformats.org/officeDocument/2006/relationships/hyperlink" Target="https://trailhead.salesforce.com/users/00550000007GH2eAAG/trailmixes/df18-cntl4-wednesday-projects" TargetMode="External"/><Relationship Id="rId49" Type="http://schemas.openxmlformats.org/officeDocument/2006/relationships/hyperlink" Target="https://trailhead.salesforce.com/users/00550000007GH2eAAG/trailmixes/df18-cntl789-thursday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Salesforce.com</Company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 Foster</dc:creator>
  <cp:lastModifiedBy>Microsoft Office User</cp:lastModifiedBy>
  <cp:revision>3</cp:revision>
  <cp:lastPrinted>2016-10-02T15:28:00Z</cp:lastPrinted>
  <dcterms:created xsi:type="dcterms:W3CDTF">2018-08-25T19:44:00Z</dcterms:created>
  <dcterms:modified xsi:type="dcterms:W3CDTF">2018-08-26T01:03:00Z</dcterms:modified>
</cp:coreProperties>
</file>